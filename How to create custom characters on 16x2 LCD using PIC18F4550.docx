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8C" w:rsidRPr="0030178C" w:rsidRDefault="0030178C" w:rsidP="003017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178C">
        <w:rPr>
          <w:rFonts w:ascii="Times New Roman" w:eastAsia="Times New Roman" w:hAnsi="Times New Roman" w:cs="Times New Roman"/>
          <w:b/>
          <w:bCs/>
          <w:kern w:val="36"/>
          <w:sz w:val="48"/>
          <w:szCs w:val="48"/>
        </w:rPr>
        <w:fldChar w:fldCharType="begin"/>
      </w:r>
      <w:r w:rsidRPr="0030178C">
        <w:rPr>
          <w:rFonts w:ascii="Times New Roman" w:eastAsia="Times New Roman" w:hAnsi="Times New Roman" w:cs="Times New Roman"/>
          <w:b/>
          <w:bCs/>
          <w:kern w:val="36"/>
          <w:sz w:val="48"/>
          <w:szCs w:val="48"/>
        </w:rPr>
        <w:instrText xml:space="preserve"> HYPERLINK "http://www.engineersgarage.com/pic-microcontroller-projects/interfacing-lcd-custom-character-circuit" \o "How to create custom characters on 16x2 LCD using PIC18F4550" </w:instrText>
      </w:r>
      <w:r w:rsidRPr="0030178C">
        <w:rPr>
          <w:rFonts w:ascii="Times New Roman" w:eastAsia="Times New Roman" w:hAnsi="Times New Roman" w:cs="Times New Roman"/>
          <w:b/>
          <w:bCs/>
          <w:kern w:val="36"/>
          <w:sz w:val="48"/>
          <w:szCs w:val="48"/>
        </w:rPr>
        <w:fldChar w:fldCharType="separate"/>
      </w:r>
      <w:r w:rsidRPr="0030178C">
        <w:rPr>
          <w:rFonts w:ascii="Times New Roman" w:eastAsia="Times New Roman" w:hAnsi="Times New Roman" w:cs="Times New Roman"/>
          <w:b/>
          <w:bCs/>
          <w:color w:val="0000FF"/>
          <w:kern w:val="36"/>
          <w:sz w:val="48"/>
          <w:szCs w:val="48"/>
          <w:u w:val="single"/>
        </w:rPr>
        <w:t>How to create custom characters on 16x2 LCD using PIC18F4550</w:t>
      </w:r>
      <w:r w:rsidRPr="0030178C">
        <w:rPr>
          <w:rFonts w:ascii="Times New Roman" w:eastAsia="Times New Roman" w:hAnsi="Times New Roman" w:cs="Times New Roman"/>
          <w:b/>
          <w:bCs/>
          <w:kern w:val="36"/>
          <w:sz w:val="48"/>
          <w:szCs w:val="48"/>
        </w:rPr>
        <w:fldChar w:fldCharType="end"/>
      </w:r>
    </w:p>
    <w:p w:rsidR="0030178C" w:rsidRPr="0030178C" w:rsidRDefault="0030178C" w:rsidP="0030178C">
      <w:pPr>
        <w:spacing w:before="100" w:beforeAutospacing="1" w:after="100" w:afterAutospacing="1" w:line="240" w:lineRule="auto"/>
        <w:outlineLvl w:val="1"/>
        <w:rPr>
          <w:rFonts w:ascii="Times New Roman" w:eastAsia="Times New Roman" w:hAnsi="Times New Roman" w:cs="Times New Roman"/>
          <w:b/>
          <w:bCs/>
          <w:sz w:val="36"/>
          <w:szCs w:val="36"/>
        </w:rPr>
      </w:pPr>
      <w:r w:rsidRPr="0030178C">
        <w:rPr>
          <w:rFonts w:ascii="Times New Roman" w:eastAsia="Times New Roman" w:hAnsi="Times New Roman" w:cs="Times New Roman"/>
          <w:b/>
          <w:bCs/>
          <w:sz w:val="36"/>
          <w:szCs w:val="36"/>
        </w:rPr>
        <w:t>Summary</w:t>
      </w:r>
    </w:p>
    <w:p w:rsidR="0030178C" w:rsidRPr="0030178C" w:rsidRDefault="0030178C" w:rsidP="0030178C">
      <w:pPr>
        <w:spacing w:after="0" w:line="240" w:lineRule="auto"/>
        <w:rPr>
          <w:ins w:id="0" w:author="Unknown"/>
          <w:rFonts w:ascii="Times New Roman" w:eastAsia="Times New Roman" w:hAnsi="Times New Roman" w:cs="Times New Roman"/>
          <w:sz w:val="24"/>
          <w:szCs w:val="24"/>
        </w:rPr>
      </w:pPr>
      <w:ins w:id="1" w:author="Unknown">
        <w:r w:rsidRPr="0030178C">
          <w:rPr>
            <w:rFonts w:ascii="Times New Roman" w:eastAsia="Times New Roman" w:hAnsi="Times New Roman" w:cs="Times New Roman"/>
            <w:sz w:val="24"/>
            <w:szCs w:val="24"/>
          </w:rPr>
          <w:pict/>
        </w:r>
      </w:ins>
      <w:r w:rsidRPr="0030178C">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inline distT="0" distB="0" distL="0" distR="0">
            <wp:extent cx="6099175" cy="4572000"/>
            <wp:effectExtent l="19050" t="0" r="0" b="0"/>
            <wp:docPr id="3" name="Picture 3" descr="http://www.engineersgarage.com/sites/default/files/LCD-Interfacing-with-PIC18F4550-by-showing-custom-character.jpg?1305715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ineersgarage.com/sites/default/files/LCD-Interfacing-with-PIC18F4550-by-showing-custom-character.jpg?1305715407"/>
                    <pic:cNvPicPr>
                      <a:picLocks noChangeAspect="1" noChangeArrowheads="1"/>
                    </pic:cNvPicPr>
                  </pic:nvPicPr>
                  <pic:blipFill>
                    <a:blip r:embed="rId5"/>
                    <a:srcRect/>
                    <a:stretch>
                      <a:fillRect/>
                    </a:stretch>
                  </pic:blipFill>
                  <pic:spPr bwMode="auto">
                    <a:xfrm>
                      <a:off x="0" y="0"/>
                      <a:ext cx="6099175" cy="4572000"/>
                    </a:xfrm>
                    <a:prstGeom prst="rect">
                      <a:avLst/>
                    </a:prstGeom>
                    <a:noFill/>
                    <a:ln w="9525">
                      <a:noFill/>
                      <a:miter lim="800000"/>
                      <a:headEnd/>
                      <a:tailEnd/>
                    </a:ln>
                  </pic:spPr>
                </pic:pic>
              </a:graphicData>
            </a:graphic>
          </wp:inline>
        </w:drawing>
      </w:r>
    </w:p>
    <w:p w:rsidR="00077FC2" w:rsidRDefault="00077FC2" w:rsidP="0030178C">
      <w:pPr>
        <w:spacing w:before="100" w:beforeAutospacing="1" w:after="100" w:afterAutospacing="1" w:line="240" w:lineRule="auto"/>
        <w:jc w:val="both"/>
      </w:pPr>
    </w:p>
    <w:p w:rsidR="0030178C" w:rsidRDefault="0030178C" w:rsidP="0030178C">
      <w:pPr>
        <w:pStyle w:val="NormalWeb"/>
        <w:jc w:val="both"/>
      </w:pPr>
      <w:r>
        <w:rPr>
          <w:rFonts w:ascii="Arial" w:hAnsi="Arial" w:cs="Arial"/>
          <w:color w:val="000000"/>
        </w:rPr>
        <w:t xml:space="preserve">The 16x2 character </w:t>
      </w:r>
      <w:hyperlink r:id="rId6" w:history="1">
        <w:r>
          <w:rPr>
            <w:rStyle w:val="Hyperlink"/>
            <w:rFonts w:ascii="Arial" w:hAnsi="Arial" w:cs="Arial"/>
            <w:color w:val="000000"/>
          </w:rPr>
          <w:t>LCD</w:t>
        </w:r>
      </w:hyperlink>
      <w:r>
        <w:rPr>
          <w:rFonts w:ascii="Arial" w:hAnsi="Arial" w:cs="Arial"/>
          <w:color w:val="000000"/>
        </w:rPr>
        <w:t xml:space="preserve"> can also be used to display custom characters other than numerals, alphabets &amp; special characters. Refer </w:t>
      </w:r>
      <w:hyperlink r:id="rId7" w:history="1">
        <w:r>
          <w:rPr>
            <w:rStyle w:val="Hyperlink"/>
            <w:rFonts w:ascii="Arial" w:hAnsi="Arial" w:cs="Arial"/>
            <w:color w:val="000000"/>
          </w:rPr>
          <w:t>LCD interfacing with PIC</w:t>
        </w:r>
      </w:hyperlink>
      <w:r>
        <w:rPr>
          <w:rFonts w:ascii="Arial" w:hAnsi="Arial" w:cs="Arial"/>
          <w:color w:val="000000"/>
        </w:rPr>
        <w:t xml:space="preserve">. Some special shapes like hearts, arrows, </w:t>
      </w:r>
      <w:proofErr w:type="spellStart"/>
      <w:r>
        <w:rPr>
          <w:rFonts w:ascii="Arial" w:hAnsi="Arial" w:cs="Arial"/>
          <w:color w:val="000000"/>
        </w:rPr>
        <w:t>smileys</w:t>
      </w:r>
      <w:proofErr w:type="spellEnd"/>
      <w:r>
        <w:rPr>
          <w:rFonts w:ascii="Arial" w:hAnsi="Arial" w:cs="Arial"/>
          <w:color w:val="000000"/>
        </w:rPr>
        <w:t xml:space="preserve"> etc. can easily be displayed on the 5x8 pixel pattern of character LCD. These shapes are first stored at a special location in LCD’s controller and then displayed on the LCD module. This procedure has been explained here by using </w:t>
      </w:r>
      <w:hyperlink r:id="rId8" w:history="1">
        <w:r>
          <w:rPr>
            <w:rStyle w:val="Hyperlink"/>
            <w:rFonts w:ascii="Arial" w:hAnsi="Arial" w:cs="Arial"/>
            <w:color w:val="000000"/>
          </w:rPr>
          <w:t>PIC18F4550</w:t>
        </w:r>
      </w:hyperlink>
      <w:r>
        <w:rPr>
          <w:rFonts w:ascii="Arial" w:hAnsi="Arial" w:cs="Arial"/>
          <w:color w:val="000000"/>
        </w:rPr>
        <w:t>.</w:t>
      </w:r>
    </w:p>
    <w:p w:rsidR="0030178C" w:rsidRDefault="0030178C" w:rsidP="0030178C">
      <w:pPr>
        <w:spacing w:before="100" w:beforeAutospacing="1" w:after="100" w:afterAutospacing="1" w:line="240" w:lineRule="auto"/>
        <w:jc w:val="both"/>
      </w:pPr>
    </w:p>
    <w:p w:rsidR="0030178C" w:rsidRPr="0030178C" w:rsidRDefault="0030178C" w:rsidP="0030178C">
      <w:pPr>
        <w:spacing w:before="100" w:beforeAutospacing="1" w:after="100" w:afterAutospacing="1" w:line="240" w:lineRule="auto"/>
        <w:jc w:val="both"/>
        <w:rPr>
          <w:rFonts w:ascii="Times New Roman" w:eastAsia="Times New Roman" w:hAnsi="Times New Roman" w:cs="Times New Roman"/>
          <w:sz w:val="24"/>
          <w:szCs w:val="24"/>
        </w:rPr>
      </w:pPr>
      <w:r w:rsidRPr="0030178C">
        <w:rPr>
          <w:rFonts w:ascii="Arial" w:eastAsia="Times New Roman" w:hAnsi="Arial" w:cs="Arial"/>
          <w:color w:val="000000"/>
          <w:sz w:val="24"/>
          <w:szCs w:val="24"/>
        </w:rPr>
        <w:t xml:space="preserve">The special characters are generated by bit-mapping of LCD’s 5x8 bit pixel matrix. Refer </w:t>
      </w:r>
      <w:hyperlink r:id="rId9" w:history="1">
        <w:proofErr w:type="gramStart"/>
        <w:r w:rsidRPr="0030178C">
          <w:rPr>
            <w:rFonts w:ascii="Arial" w:eastAsia="Times New Roman" w:hAnsi="Arial" w:cs="Arial"/>
            <w:color w:val="000000"/>
            <w:sz w:val="24"/>
            <w:szCs w:val="24"/>
            <w:u w:val="single"/>
          </w:rPr>
          <w:t>Creating</w:t>
        </w:r>
        <w:proofErr w:type="gramEnd"/>
        <w:r w:rsidRPr="0030178C">
          <w:rPr>
            <w:rFonts w:ascii="Arial" w:eastAsia="Times New Roman" w:hAnsi="Arial" w:cs="Arial"/>
            <w:color w:val="000000"/>
            <w:sz w:val="24"/>
            <w:szCs w:val="24"/>
            <w:u w:val="single"/>
          </w:rPr>
          <w:t xml:space="preserve"> custom characters on LCD using 8051</w:t>
        </w:r>
      </w:hyperlink>
      <w:r w:rsidRPr="0030178C">
        <w:rPr>
          <w:rFonts w:ascii="Arial" w:eastAsia="Times New Roman" w:hAnsi="Arial" w:cs="Arial"/>
          <w:color w:val="000000"/>
          <w:sz w:val="24"/>
          <w:szCs w:val="24"/>
        </w:rPr>
        <w:t xml:space="preserve"> for more details on bitmap generation and storing custom values in custom generator (CG) RAM of LCD’s controller. </w:t>
      </w:r>
      <w:r w:rsidRPr="0030178C">
        <w:rPr>
          <w:rFonts w:ascii="Arial" w:eastAsia="Times New Roman" w:hAnsi="Arial" w:cs="Arial"/>
          <w:sz w:val="24"/>
          <w:szCs w:val="24"/>
        </w:rPr>
        <w:t xml:space="preserve">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after="0" w:line="480" w:lineRule="auto"/>
        <w:jc w:val="both"/>
        <w:rPr>
          <w:rFonts w:ascii="Times New Roman" w:eastAsia="Times New Roman" w:hAnsi="Times New Roman" w:cs="Times New Roman"/>
          <w:sz w:val="24"/>
          <w:szCs w:val="24"/>
        </w:rPr>
      </w:pPr>
      <w:r w:rsidRPr="0030178C">
        <w:rPr>
          <w:rFonts w:ascii="Times New Roman" w:eastAsia="Times New Roman" w:hAnsi="Times New Roman" w:cs="Times New Roman"/>
          <w:color w:val="000000"/>
          <w:sz w:val="24"/>
          <w:szCs w:val="24"/>
        </w:rPr>
        <w:lastRenderedPageBreak/>
        <w:t xml:space="preserve">The </w:t>
      </w:r>
      <w:proofErr w:type="spellStart"/>
      <w:r w:rsidRPr="0030178C">
        <w:rPr>
          <w:rFonts w:ascii="Times New Roman" w:eastAsia="Times New Roman" w:hAnsi="Times New Roman" w:cs="Times New Roman"/>
          <w:color w:val="000000"/>
          <w:sz w:val="24"/>
          <w:szCs w:val="24"/>
        </w:rPr>
        <w:t>mikroC</w:t>
      </w:r>
      <w:proofErr w:type="spellEnd"/>
      <w:r w:rsidRPr="0030178C">
        <w:rPr>
          <w:rFonts w:ascii="Times New Roman" w:eastAsia="Times New Roman" w:hAnsi="Times New Roman" w:cs="Times New Roman"/>
          <w:color w:val="000000"/>
          <w:sz w:val="24"/>
          <w:szCs w:val="24"/>
        </w:rPr>
        <w:t xml:space="preserve"> IDE provides LCD Custom Character tool to create the bitmap of user defined custom character. (Also see Working with </w:t>
      </w:r>
      <w:proofErr w:type="spellStart"/>
      <w:r w:rsidRPr="0030178C">
        <w:rPr>
          <w:rFonts w:ascii="Times New Roman" w:eastAsia="Times New Roman" w:hAnsi="Times New Roman" w:cs="Times New Roman"/>
          <w:color w:val="000000"/>
          <w:sz w:val="24"/>
          <w:szCs w:val="24"/>
        </w:rPr>
        <w:t>mikroC</w:t>
      </w:r>
      <w:proofErr w:type="spellEnd"/>
      <w:r w:rsidRPr="0030178C">
        <w:rPr>
          <w:rFonts w:ascii="Times New Roman" w:eastAsia="Times New Roman" w:hAnsi="Times New Roman" w:cs="Times New Roman"/>
          <w:color w:val="000000"/>
          <w:sz w:val="24"/>
          <w:szCs w:val="24"/>
        </w:rPr>
        <w:t>) To create the bitmaps using this tool, following steps are to be followed:</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r w:rsidRPr="0030178C">
        <w:rPr>
          <w:rFonts w:ascii="Arial" w:eastAsia="Times New Roman" w:hAnsi="Arial" w:cs="Arial"/>
          <w:sz w:val="24"/>
          <w:szCs w:val="24"/>
        </w:rPr>
        <w:t xml:space="preserve">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after="0" w:line="480" w:lineRule="auto"/>
        <w:jc w:val="both"/>
        <w:rPr>
          <w:rFonts w:ascii="Arial" w:eastAsia="Times New Roman" w:hAnsi="Arial" w:cs="Arial"/>
          <w:sz w:val="24"/>
          <w:szCs w:val="24"/>
        </w:rPr>
      </w:pPr>
      <w:r w:rsidRPr="0030178C">
        <w:rPr>
          <w:rFonts w:ascii="Times New Roman" w:eastAsia="Times New Roman" w:hAnsi="Times New Roman" w:cs="Times New Roman"/>
          <w:color w:val="000000"/>
          <w:sz w:val="24"/>
          <w:szCs w:val="24"/>
        </w:rPr>
        <w:t>1. Go to Tools -&gt; LCD Custom Character</w:t>
      </w:r>
    </w:p>
    <w:p w:rsidR="0030178C" w:rsidRPr="0030178C" w:rsidRDefault="0030178C" w:rsidP="0030178C">
      <w:pPr>
        <w:spacing w:after="0" w:line="480" w:lineRule="auto"/>
        <w:jc w:val="both"/>
        <w:rPr>
          <w:rFonts w:ascii="Arial" w:eastAsia="Times New Roman" w:hAnsi="Arial" w:cs="Arial"/>
          <w:sz w:val="24"/>
          <w:szCs w:val="24"/>
        </w:rPr>
      </w:pPr>
      <w:r>
        <w:rPr>
          <w:rFonts w:ascii="Arial" w:eastAsia="Times New Roman" w:hAnsi="Arial" w:cs="Arial"/>
          <w:b/>
          <w:bCs/>
          <w:noProof/>
          <w:sz w:val="24"/>
          <w:szCs w:val="24"/>
        </w:rPr>
        <w:drawing>
          <wp:inline distT="0" distB="0" distL="0" distR="0">
            <wp:extent cx="5969000" cy="3366135"/>
            <wp:effectExtent l="19050" t="0" r="0" b="0"/>
            <wp:docPr id="7" name="Picture 7" descr="http://www.engineersgarage.com/sites/default/files/imagecache/Original/wysiwyg_imageupload/1/LCD-custom-character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gineersgarage.com/sites/default/files/imagecache/Original/wysiwyg_imageupload/1/LCD-custom-characters-1.gif"/>
                    <pic:cNvPicPr>
                      <a:picLocks noChangeAspect="1" noChangeArrowheads="1"/>
                    </pic:cNvPicPr>
                  </pic:nvPicPr>
                  <pic:blipFill>
                    <a:blip r:embed="rId10"/>
                    <a:srcRect/>
                    <a:stretch>
                      <a:fillRect/>
                    </a:stretch>
                  </pic:blipFill>
                  <pic:spPr bwMode="auto">
                    <a:xfrm>
                      <a:off x="0" y="0"/>
                      <a:ext cx="5969000" cy="3366135"/>
                    </a:xfrm>
                    <a:prstGeom prst="rect">
                      <a:avLst/>
                    </a:prstGeom>
                    <a:noFill/>
                    <a:ln w="9525">
                      <a:noFill/>
                      <a:miter lim="800000"/>
                      <a:headEnd/>
                      <a:tailEnd/>
                    </a:ln>
                  </pic:spPr>
                </pic:pic>
              </a:graphicData>
            </a:graphic>
          </wp:inline>
        </w:drawing>
      </w:r>
      <w:r w:rsidRPr="0030178C">
        <w:rPr>
          <w:rFonts w:ascii="Arial" w:eastAsia="Times New Roman" w:hAnsi="Arial" w:cs="Arial"/>
          <w:b/>
          <w:bCs/>
          <w:sz w:val="24"/>
          <w:szCs w:val="24"/>
        </w:rPr>
        <w:t>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after="0" w:line="480" w:lineRule="auto"/>
        <w:jc w:val="both"/>
        <w:rPr>
          <w:rFonts w:ascii="Times New Roman" w:eastAsia="Times New Roman" w:hAnsi="Times New Roman" w:cs="Times New Roman"/>
          <w:sz w:val="24"/>
          <w:szCs w:val="24"/>
        </w:rPr>
      </w:pPr>
      <w:r w:rsidRPr="0030178C">
        <w:rPr>
          <w:rFonts w:ascii="Times New Roman" w:eastAsia="Times New Roman" w:hAnsi="Times New Roman" w:cs="Times New Roman"/>
          <w:color w:val="000000"/>
          <w:sz w:val="24"/>
          <w:szCs w:val="24"/>
        </w:rPr>
        <w:t xml:space="preserve">2. Select 5x7 + cursor line font and start filling the pixels in the matrix by clicking on them to create a custom character. The following figure depicts the generation of heart shape’s bitmap.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after="0" w:line="240" w:lineRule="auto"/>
        <w:jc w:val="both"/>
        <w:rPr>
          <w:rFonts w:ascii="Times New Roman" w:eastAsia="Times New Roman" w:hAnsi="Times New Roman" w:cs="Times New Roman"/>
          <w:sz w:val="24"/>
          <w:szCs w:val="24"/>
        </w:rPr>
      </w:pPr>
      <w:r>
        <w:rPr>
          <w:rFonts w:ascii="Arial" w:eastAsia="Times New Roman" w:hAnsi="Arial" w:cs="Arial"/>
          <w:noProof/>
          <w:sz w:val="24"/>
          <w:szCs w:val="24"/>
        </w:rPr>
        <w:lastRenderedPageBreak/>
        <w:drawing>
          <wp:inline distT="0" distB="0" distL="0" distR="0">
            <wp:extent cx="5978525" cy="3376295"/>
            <wp:effectExtent l="19050" t="0" r="3175" b="0"/>
            <wp:docPr id="8" name="Picture 8" descr="http://www.engineersgarage.com/sites/default/files/imagecache/Original/wysiwyg_imageupload/1/LCD-custom-character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ngineersgarage.com/sites/default/files/imagecache/Original/wysiwyg_imageupload/1/LCD-custom-characters-2.gif"/>
                    <pic:cNvPicPr>
                      <a:picLocks noChangeAspect="1" noChangeArrowheads="1"/>
                    </pic:cNvPicPr>
                  </pic:nvPicPr>
                  <pic:blipFill>
                    <a:blip r:embed="rId11"/>
                    <a:srcRect/>
                    <a:stretch>
                      <a:fillRect/>
                    </a:stretch>
                  </pic:blipFill>
                  <pic:spPr bwMode="auto">
                    <a:xfrm>
                      <a:off x="0" y="0"/>
                      <a:ext cx="5978525" cy="3376295"/>
                    </a:xfrm>
                    <a:prstGeom prst="rect">
                      <a:avLst/>
                    </a:prstGeom>
                    <a:noFill/>
                    <a:ln w="9525">
                      <a:noFill/>
                      <a:miter lim="800000"/>
                      <a:headEnd/>
                      <a:tailEnd/>
                    </a:ln>
                  </pic:spPr>
                </pic:pic>
              </a:graphicData>
            </a:graphic>
          </wp:inline>
        </w:drawing>
      </w: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3. After creating the character and click on GENERATE button. A window will appear containing the bitmap values of designed custom character as highlighted in the following figure.</w:t>
      </w:r>
    </w:p>
    <w:p w:rsidR="0030178C" w:rsidRPr="0030178C" w:rsidRDefault="0030178C" w:rsidP="0030178C">
      <w:pPr>
        <w:spacing w:after="0" w:line="240" w:lineRule="auto"/>
        <w:jc w:val="both"/>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5978525" cy="3366135"/>
            <wp:effectExtent l="19050" t="0" r="3175" b="0"/>
            <wp:docPr id="9" name="Picture 9" descr="http://www.engineersgarage.com/sites/default/files/imagecache/Original/wysiwyg_imageupload/1/LCD-custom-characters-3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ngineersgarage.com/sites/default/files/imagecache/Original/wysiwyg_imageupload/1/LCD-custom-characters-3_0.gif"/>
                    <pic:cNvPicPr>
                      <a:picLocks noChangeAspect="1" noChangeArrowheads="1"/>
                    </pic:cNvPicPr>
                  </pic:nvPicPr>
                  <pic:blipFill>
                    <a:blip r:embed="rId12"/>
                    <a:srcRect/>
                    <a:stretch>
                      <a:fillRect/>
                    </a:stretch>
                  </pic:blipFill>
                  <pic:spPr bwMode="auto">
                    <a:xfrm>
                      <a:off x="0" y="0"/>
                      <a:ext cx="5978525" cy="3366135"/>
                    </a:xfrm>
                    <a:prstGeom prst="rect">
                      <a:avLst/>
                    </a:prstGeom>
                    <a:noFill/>
                    <a:ln w="9525">
                      <a:noFill/>
                      <a:miter lim="800000"/>
                      <a:headEnd/>
                      <a:tailEnd/>
                    </a:ln>
                  </pic:spPr>
                </pic:pic>
              </a:graphicData>
            </a:graphic>
          </wp:inline>
        </w:drawing>
      </w:r>
      <w:r w:rsidRPr="0030178C">
        <w:rPr>
          <w:rFonts w:ascii="Arial" w:eastAsia="Times New Roman" w:hAnsi="Arial" w:cs="Arial"/>
          <w:sz w:val="24"/>
          <w:szCs w:val="24"/>
        </w:rPr>
        <w:br/>
        <w:t> </w:t>
      </w:r>
    </w:p>
    <w:p w:rsidR="0030178C" w:rsidRPr="0030178C" w:rsidRDefault="0030178C" w:rsidP="0030178C">
      <w:pPr>
        <w:spacing w:after="0" w:line="240" w:lineRule="auto"/>
        <w:jc w:val="both"/>
        <w:rPr>
          <w:rFonts w:ascii="Times New Roman" w:eastAsia="Times New Roman" w:hAnsi="Times New Roman" w:cs="Times New Roman"/>
          <w:sz w:val="24"/>
          <w:szCs w:val="24"/>
        </w:rPr>
      </w:pPr>
      <w:r w:rsidRPr="0030178C">
        <w:rPr>
          <w:rFonts w:ascii="Arial" w:eastAsia="Times New Roman" w:hAnsi="Arial" w:cs="Arial"/>
          <w:sz w:val="24"/>
          <w:szCs w:val="24"/>
        </w:rPr>
        <w:t xml:space="preserve">4. These bitmap values can now be used in the code. </w:t>
      </w:r>
    </w:p>
    <w:p w:rsidR="0030178C" w:rsidRPr="0030178C" w:rsidRDefault="0030178C" w:rsidP="0030178C">
      <w:pPr>
        <w:spacing w:after="0" w:line="240" w:lineRule="auto"/>
        <w:jc w:val="both"/>
        <w:rPr>
          <w:rFonts w:ascii="Times New Roman" w:eastAsia="Times New Roman" w:hAnsi="Times New Roman" w:cs="Times New Roman"/>
          <w:sz w:val="24"/>
          <w:szCs w:val="24"/>
        </w:rPr>
      </w:pPr>
      <w:r>
        <w:rPr>
          <w:rFonts w:ascii="Arial" w:eastAsia="Times New Roman" w:hAnsi="Arial" w:cs="Arial"/>
          <w:noProof/>
          <w:sz w:val="24"/>
          <w:szCs w:val="24"/>
        </w:rPr>
        <w:lastRenderedPageBreak/>
        <w:drawing>
          <wp:inline distT="0" distB="0" distL="0" distR="0">
            <wp:extent cx="5978525" cy="3366135"/>
            <wp:effectExtent l="19050" t="0" r="3175" b="0"/>
            <wp:docPr id="10" name="Picture 10" descr="http://www.engineersgarage.com/sites/default/files/imagecache/Original/wysiwyg_imageupload/1/LCD-custom-characters-4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ngineersgarage.com/sites/default/files/imagecache/Original/wysiwyg_imageupload/1/LCD-custom-characters-4_0.gif"/>
                    <pic:cNvPicPr>
                      <a:picLocks noChangeAspect="1" noChangeArrowheads="1"/>
                    </pic:cNvPicPr>
                  </pic:nvPicPr>
                  <pic:blipFill>
                    <a:blip r:embed="rId13"/>
                    <a:srcRect/>
                    <a:stretch>
                      <a:fillRect/>
                    </a:stretch>
                  </pic:blipFill>
                  <pic:spPr bwMode="auto">
                    <a:xfrm>
                      <a:off x="0" y="0"/>
                      <a:ext cx="5978525" cy="3366135"/>
                    </a:xfrm>
                    <a:prstGeom prst="rect">
                      <a:avLst/>
                    </a:prstGeom>
                    <a:noFill/>
                    <a:ln w="9525">
                      <a:noFill/>
                      <a:miter lim="800000"/>
                      <a:headEnd/>
                      <a:tailEnd/>
                    </a:ln>
                  </pic:spPr>
                </pic:pic>
              </a:graphicData>
            </a:graphic>
          </wp:inline>
        </w:drawing>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The bitmap values of a custom character are stored in CGRAM of LCD controller module. The CGRAM can store up to 8 custom characters’ bitmaps. For more details, refer Custom character display using 8051. The addresses of CGRAM where bitmaps are stored are shown in the following table.</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tbl>
      <w:tblPr>
        <w:tblW w:w="5000" w:type="pct"/>
        <w:jc w:val="center"/>
        <w:tblCellMar>
          <w:left w:w="0" w:type="dxa"/>
          <w:right w:w="0" w:type="dxa"/>
        </w:tblCellMar>
        <w:tblLook w:val="04A0"/>
      </w:tblPr>
      <w:tblGrid>
        <w:gridCol w:w="4727"/>
        <w:gridCol w:w="5929"/>
      </w:tblGrid>
      <w:tr w:rsidR="0030178C" w:rsidRPr="0030178C" w:rsidTr="0030178C">
        <w:trPr>
          <w:trHeight w:val="276"/>
          <w:jc w:val="center"/>
        </w:trPr>
        <w:tc>
          <w:tcPr>
            <w:tcW w:w="2218" w:type="pct"/>
            <w:tcBorders>
              <w:top w:val="single" w:sz="8" w:space="0" w:color="7BA0CD"/>
              <w:left w:val="single" w:sz="8" w:space="0" w:color="7BA0CD"/>
              <w:bottom w:val="single" w:sz="8" w:space="0" w:color="auto"/>
              <w:right w:val="single" w:sz="8" w:space="0" w:color="7BA0CD"/>
            </w:tcBorders>
            <w:shd w:val="clear" w:color="auto" w:fill="1F497D"/>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b/>
                <w:bCs/>
                <w:color w:val="FFFFFF"/>
                <w:sz w:val="24"/>
                <w:szCs w:val="24"/>
              </w:rPr>
              <w:t>ASCII Code</w:t>
            </w:r>
          </w:p>
        </w:tc>
        <w:tc>
          <w:tcPr>
            <w:tcW w:w="2782" w:type="pct"/>
            <w:tcBorders>
              <w:top w:val="single" w:sz="8" w:space="0" w:color="auto"/>
              <w:left w:val="nil"/>
              <w:bottom w:val="single" w:sz="8" w:space="0" w:color="auto"/>
              <w:right w:val="single" w:sz="8" w:space="0" w:color="auto"/>
            </w:tcBorders>
            <w:shd w:val="clear" w:color="auto" w:fill="1F497D"/>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b/>
                <w:bCs/>
                <w:color w:val="FFFFFF"/>
                <w:sz w:val="24"/>
                <w:szCs w:val="24"/>
              </w:rPr>
              <w:t>Base Address</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0</w:t>
            </w:r>
          </w:p>
        </w:tc>
        <w:tc>
          <w:tcPr>
            <w:tcW w:w="278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64</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1</w:t>
            </w:r>
          </w:p>
        </w:tc>
        <w:tc>
          <w:tcPr>
            <w:tcW w:w="278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72</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2</w:t>
            </w:r>
          </w:p>
        </w:tc>
        <w:tc>
          <w:tcPr>
            <w:tcW w:w="278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80</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3</w:t>
            </w:r>
          </w:p>
        </w:tc>
        <w:tc>
          <w:tcPr>
            <w:tcW w:w="278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88</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4</w:t>
            </w:r>
          </w:p>
        </w:tc>
        <w:tc>
          <w:tcPr>
            <w:tcW w:w="278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96</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5</w:t>
            </w:r>
          </w:p>
        </w:tc>
        <w:tc>
          <w:tcPr>
            <w:tcW w:w="278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104</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6</w:t>
            </w:r>
          </w:p>
        </w:tc>
        <w:tc>
          <w:tcPr>
            <w:tcW w:w="278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112</w:t>
            </w:r>
          </w:p>
        </w:tc>
      </w:tr>
      <w:tr w:rsidR="0030178C" w:rsidRPr="0030178C" w:rsidTr="0030178C">
        <w:trPr>
          <w:trHeight w:val="276"/>
          <w:jc w:val="center"/>
        </w:trPr>
        <w:tc>
          <w:tcPr>
            <w:tcW w:w="221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7</w:t>
            </w:r>
          </w:p>
        </w:tc>
        <w:tc>
          <w:tcPr>
            <w:tcW w:w="278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30178C" w:rsidRPr="0030178C" w:rsidRDefault="0030178C" w:rsidP="0030178C">
            <w:pPr>
              <w:spacing w:after="0" w:line="240" w:lineRule="auto"/>
              <w:jc w:val="center"/>
              <w:rPr>
                <w:rFonts w:ascii="Times New Roman" w:eastAsia="Times New Roman" w:hAnsi="Times New Roman" w:cs="Times New Roman"/>
                <w:sz w:val="24"/>
                <w:szCs w:val="24"/>
              </w:rPr>
            </w:pPr>
            <w:r w:rsidRPr="0030178C">
              <w:rPr>
                <w:rFonts w:ascii="Arial" w:eastAsia="Times New Roman" w:hAnsi="Arial" w:cs="Arial"/>
                <w:sz w:val="24"/>
                <w:szCs w:val="24"/>
              </w:rPr>
              <w:t>120</w:t>
            </w:r>
          </w:p>
        </w:tc>
      </w:tr>
    </w:tbl>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The following programming steps are used to store the bitmap values into CGRAM and display the corresponding custom character on LCD. An example is also given at the end to understand the code and concept.</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b/>
          <w:bCs/>
          <w:sz w:val="24"/>
          <w:szCs w:val="24"/>
        </w:rPr>
        <w:t>Programming Steps:</w:t>
      </w:r>
    </w:p>
    <w:p w:rsidR="0030178C" w:rsidRPr="0030178C" w:rsidRDefault="0030178C" w:rsidP="0030178C">
      <w:pPr>
        <w:spacing w:after="0" w:line="240" w:lineRule="auto"/>
        <w:ind w:hanging="450"/>
        <w:rPr>
          <w:rFonts w:ascii="Times New Roman" w:eastAsia="Times New Roman" w:hAnsi="Times New Roman" w:cs="Times New Roman"/>
          <w:sz w:val="24"/>
          <w:szCs w:val="24"/>
        </w:rPr>
      </w:pPr>
      <w:r w:rsidRPr="0030178C">
        <w:rPr>
          <w:rFonts w:ascii="Arial" w:eastAsia="Times New Roman" w:hAnsi="Arial" w:cs="Arial"/>
          <w:color w:val="000000"/>
          <w:sz w:val="24"/>
          <w:szCs w:val="24"/>
        </w:rPr>
        <w:t>·</w:t>
      </w:r>
      <w:r w:rsidRPr="0030178C">
        <w:rPr>
          <w:rFonts w:ascii="Times New Roman" w:eastAsia="Times New Roman" w:hAnsi="Times New Roman" w:cs="Times New Roman"/>
          <w:color w:val="000000"/>
          <w:sz w:val="14"/>
          <w:szCs w:val="14"/>
        </w:rPr>
        <w:t xml:space="preserve">            </w:t>
      </w:r>
      <w:r w:rsidRPr="0030178C">
        <w:rPr>
          <w:rFonts w:ascii="Arial" w:eastAsia="Times New Roman" w:hAnsi="Arial" w:cs="Arial"/>
          <w:sz w:val="24"/>
          <w:szCs w:val="24"/>
        </w:rPr>
        <w:t>Select the base address of CGRAM where the bitmap values are to be stored. This address is sent as command instruction (RS=0).</w:t>
      </w:r>
    </w:p>
    <w:p w:rsidR="0030178C" w:rsidRPr="0030178C" w:rsidRDefault="0030178C" w:rsidP="0030178C">
      <w:pPr>
        <w:spacing w:after="0" w:line="240" w:lineRule="auto"/>
        <w:ind w:hanging="450"/>
        <w:rPr>
          <w:rFonts w:ascii="Times New Roman" w:eastAsia="Times New Roman" w:hAnsi="Times New Roman" w:cs="Times New Roman"/>
          <w:sz w:val="24"/>
          <w:szCs w:val="24"/>
        </w:rPr>
      </w:pPr>
      <w:r w:rsidRPr="0030178C">
        <w:rPr>
          <w:rFonts w:ascii="Arial" w:eastAsia="Times New Roman" w:hAnsi="Arial" w:cs="Arial"/>
          <w:color w:val="000000"/>
          <w:sz w:val="24"/>
          <w:szCs w:val="24"/>
        </w:rPr>
        <w:t>·</w:t>
      </w:r>
      <w:r w:rsidRPr="0030178C">
        <w:rPr>
          <w:rFonts w:ascii="Times New Roman" w:eastAsia="Times New Roman" w:hAnsi="Times New Roman" w:cs="Times New Roman"/>
          <w:color w:val="000000"/>
          <w:sz w:val="14"/>
          <w:szCs w:val="14"/>
        </w:rPr>
        <w:t xml:space="preserve">            </w:t>
      </w:r>
      <w:r w:rsidRPr="0030178C">
        <w:rPr>
          <w:rFonts w:ascii="Arial" w:eastAsia="Times New Roman" w:hAnsi="Arial" w:cs="Arial"/>
          <w:sz w:val="24"/>
          <w:szCs w:val="24"/>
        </w:rPr>
        <w:t>After the address, the bitmap values are sent one by one as data (RS=1).</w:t>
      </w:r>
    </w:p>
    <w:p w:rsidR="0030178C" w:rsidRPr="0030178C" w:rsidRDefault="0030178C" w:rsidP="0030178C">
      <w:pPr>
        <w:spacing w:after="0" w:line="240" w:lineRule="auto"/>
        <w:ind w:hanging="450"/>
        <w:rPr>
          <w:rFonts w:ascii="Times New Roman" w:eastAsia="Times New Roman" w:hAnsi="Times New Roman" w:cs="Times New Roman"/>
          <w:sz w:val="24"/>
          <w:szCs w:val="24"/>
        </w:rPr>
      </w:pPr>
      <w:r w:rsidRPr="0030178C">
        <w:rPr>
          <w:rFonts w:ascii="Arial" w:eastAsia="Times New Roman" w:hAnsi="Arial" w:cs="Arial"/>
          <w:color w:val="000000"/>
          <w:sz w:val="24"/>
          <w:szCs w:val="24"/>
        </w:rPr>
        <w:t>·</w:t>
      </w:r>
      <w:r w:rsidRPr="0030178C">
        <w:rPr>
          <w:rFonts w:ascii="Times New Roman" w:eastAsia="Times New Roman" w:hAnsi="Times New Roman" w:cs="Times New Roman"/>
          <w:color w:val="000000"/>
          <w:sz w:val="14"/>
          <w:szCs w:val="14"/>
        </w:rPr>
        <w:t xml:space="preserve">            </w:t>
      </w:r>
      <w:r w:rsidRPr="0030178C">
        <w:rPr>
          <w:rFonts w:ascii="Arial" w:eastAsia="Times New Roman" w:hAnsi="Arial" w:cs="Arial"/>
          <w:sz w:val="24"/>
          <w:szCs w:val="24"/>
        </w:rPr>
        <w:t>Next the LCD location is sent where the character is to be displayed.</w:t>
      </w:r>
    </w:p>
    <w:p w:rsidR="0030178C" w:rsidRPr="0030178C" w:rsidRDefault="0030178C" w:rsidP="0030178C">
      <w:pPr>
        <w:spacing w:after="0" w:line="240" w:lineRule="auto"/>
        <w:ind w:hanging="450"/>
        <w:rPr>
          <w:rFonts w:ascii="Times New Roman" w:eastAsia="Times New Roman" w:hAnsi="Times New Roman" w:cs="Times New Roman"/>
          <w:sz w:val="24"/>
          <w:szCs w:val="24"/>
        </w:rPr>
      </w:pPr>
      <w:r w:rsidRPr="0030178C">
        <w:rPr>
          <w:rFonts w:ascii="Arial" w:eastAsia="Times New Roman" w:hAnsi="Arial" w:cs="Arial"/>
          <w:color w:val="000000"/>
          <w:sz w:val="24"/>
          <w:szCs w:val="24"/>
        </w:rPr>
        <w:t>·</w:t>
      </w:r>
      <w:r w:rsidRPr="0030178C">
        <w:rPr>
          <w:rFonts w:ascii="Times New Roman" w:eastAsia="Times New Roman" w:hAnsi="Times New Roman" w:cs="Times New Roman"/>
          <w:color w:val="000000"/>
          <w:sz w:val="14"/>
          <w:szCs w:val="14"/>
        </w:rPr>
        <w:t xml:space="preserve">            </w:t>
      </w:r>
      <w:r w:rsidRPr="0030178C">
        <w:rPr>
          <w:rFonts w:ascii="Arial" w:eastAsia="Times New Roman" w:hAnsi="Arial" w:cs="Arial"/>
          <w:sz w:val="24"/>
          <w:szCs w:val="24"/>
        </w:rPr>
        <w:t>The corresponding ASCII value of the base address of the CGRAM is sent to print the stored character. This is sent as data value (RS=1).</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xml:space="preserve">The above steps are integrated into a single function </w:t>
      </w:r>
      <w:proofErr w:type="spellStart"/>
      <w:r w:rsidRPr="0030178C">
        <w:rPr>
          <w:rFonts w:ascii="Arial" w:eastAsia="Times New Roman" w:hAnsi="Arial" w:cs="Arial"/>
          <w:sz w:val="24"/>
          <w:szCs w:val="24"/>
        </w:rPr>
        <w:t>special_</w:t>
      </w:r>
      <w:proofErr w:type="gramStart"/>
      <w:r w:rsidRPr="0030178C">
        <w:rPr>
          <w:rFonts w:ascii="Arial" w:eastAsia="Times New Roman" w:hAnsi="Arial" w:cs="Arial"/>
          <w:sz w:val="24"/>
          <w:szCs w:val="24"/>
        </w:rPr>
        <w:t>char</w:t>
      </w:r>
      <w:proofErr w:type="spellEnd"/>
      <w:r w:rsidRPr="0030178C">
        <w:rPr>
          <w:rFonts w:ascii="Arial" w:eastAsia="Times New Roman" w:hAnsi="Arial" w:cs="Arial"/>
          <w:sz w:val="24"/>
          <w:szCs w:val="24"/>
        </w:rPr>
        <w:t>(</w:t>
      </w:r>
      <w:proofErr w:type="gramEnd"/>
      <w:r w:rsidRPr="0030178C">
        <w:rPr>
          <w:rFonts w:ascii="Arial" w:eastAsia="Times New Roman" w:hAnsi="Arial" w:cs="Arial"/>
          <w:sz w:val="24"/>
          <w:szCs w:val="24"/>
        </w:rPr>
        <w:t>) which makes it easier to display the custom characters on LCD.</w:t>
      </w:r>
    </w:p>
    <w:p w:rsidR="0030178C" w:rsidRPr="0030178C" w:rsidRDefault="0030178C" w:rsidP="0030178C">
      <w:pPr>
        <w:spacing w:after="0" w:line="240" w:lineRule="auto"/>
        <w:rPr>
          <w:rFonts w:ascii="Times New Roman" w:eastAsia="Times New Roman" w:hAnsi="Times New Roman" w:cs="Times New Roman"/>
          <w:sz w:val="24"/>
          <w:szCs w:val="24"/>
        </w:rPr>
      </w:pPr>
      <w:proofErr w:type="gramStart"/>
      <w:r w:rsidRPr="0030178C">
        <w:rPr>
          <w:rFonts w:ascii="Comic Sans MS" w:eastAsia="Times New Roman" w:hAnsi="Comic Sans MS" w:cs="Times New Roman"/>
          <w:i/>
          <w:iCs/>
          <w:sz w:val="24"/>
          <w:szCs w:val="24"/>
        </w:rPr>
        <w:t>void</w:t>
      </w:r>
      <w:proofErr w:type="gramEnd"/>
      <w:r w:rsidRPr="0030178C">
        <w:rPr>
          <w:rFonts w:ascii="Comic Sans MS" w:eastAsia="Times New Roman" w:hAnsi="Comic Sans MS" w:cs="Times New Roman"/>
          <w:i/>
          <w:iCs/>
          <w:sz w:val="24"/>
          <w:szCs w:val="24"/>
        </w:rPr>
        <w:t xml:space="preserve"> </w:t>
      </w:r>
      <w:proofErr w:type="spellStart"/>
      <w:r w:rsidRPr="0030178C">
        <w:rPr>
          <w:rFonts w:ascii="Comic Sans MS" w:eastAsia="Times New Roman" w:hAnsi="Comic Sans MS" w:cs="Times New Roman"/>
          <w:i/>
          <w:iCs/>
          <w:sz w:val="24"/>
          <w:szCs w:val="24"/>
        </w:rPr>
        <w:t>special_char</w:t>
      </w:r>
      <w:proofErr w:type="spellEnd"/>
      <w:r w:rsidRPr="0030178C">
        <w:rPr>
          <w:rFonts w:ascii="Comic Sans MS" w:eastAsia="Times New Roman" w:hAnsi="Comic Sans MS" w:cs="Times New Roman"/>
          <w:i/>
          <w:iCs/>
          <w:sz w:val="24"/>
          <w:szCs w:val="24"/>
        </w:rPr>
        <w:t xml:space="preserve">(unsigned char </w:t>
      </w:r>
      <w:proofErr w:type="spellStart"/>
      <w:r w:rsidRPr="0030178C">
        <w:rPr>
          <w:rFonts w:ascii="Comic Sans MS" w:eastAsia="Times New Roman" w:hAnsi="Comic Sans MS" w:cs="Times New Roman"/>
          <w:i/>
          <w:iCs/>
          <w:sz w:val="24"/>
          <w:szCs w:val="24"/>
        </w:rPr>
        <w:t>cgram_loc</w:t>
      </w:r>
      <w:proofErr w:type="spellEnd"/>
      <w:r w:rsidRPr="0030178C">
        <w:rPr>
          <w:rFonts w:ascii="Comic Sans MS" w:eastAsia="Times New Roman" w:hAnsi="Comic Sans MS" w:cs="Times New Roman"/>
          <w:i/>
          <w:iCs/>
          <w:sz w:val="24"/>
          <w:szCs w:val="24"/>
        </w:rPr>
        <w:t xml:space="preserve">, unsigned char </w:t>
      </w:r>
      <w:proofErr w:type="spellStart"/>
      <w:r w:rsidRPr="0030178C">
        <w:rPr>
          <w:rFonts w:ascii="Comic Sans MS" w:eastAsia="Times New Roman" w:hAnsi="Comic Sans MS" w:cs="Times New Roman"/>
          <w:i/>
          <w:iCs/>
          <w:sz w:val="24"/>
          <w:szCs w:val="24"/>
        </w:rPr>
        <w:t>lcd_loc</w:t>
      </w:r>
      <w:proofErr w:type="spellEnd"/>
      <w:r w:rsidRPr="0030178C">
        <w:rPr>
          <w:rFonts w:ascii="Comic Sans MS" w:eastAsia="Times New Roman" w:hAnsi="Comic Sans MS" w:cs="Times New Roman"/>
          <w:i/>
          <w:iCs/>
          <w:sz w:val="24"/>
          <w:szCs w:val="24"/>
        </w:rPr>
        <w:t>, unsigned char *data)</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lastRenderedPageBreak/>
        <w:t>{</w:t>
      </w:r>
    </w:p>
    <w:p w:rsidR="0030178C" w:rsidRPr="0030178C" w:rsidRDefault="0030178C" w:rsidP="0030178C">
      <w:pPr>
        <w:spacing w:after="0" w:line="240" w:lineRule="auto"/>
        <w:rPr>
          <w:rFonts w:ascii="Times New Roman" w:eastAsia="Times New Roman" w:hAnsi="Times New Roman" w:cs="Times New Roman"/>
          <w:sz w:val="24"/>
          <w:szCs w:val="24"/>
        </w:rPr>
      </w:pPr>
      <w:proofErr w:type="gramStart"/>
      <w:r w:rsidRPr="0030178C">
        <w:rPr>
          <w:rFonts w:ascii="Comic Sans MS" w:eastAsia="Times New Roman" w:hAnsi="Comic Sans MS" w:cs="Times New Roman"/>
          <w:i/>
          <w:iCs/>
          <w:sz w:val="24"/>
          <w:szCs w:val="24"/>
        </w:rPr>
        <w:t>unsigned</w:t>
      </w:r>
      <w:proofErr w:type="gramEnd"/>
      <w:r w:rsidRPr="0030178C">
        <w:rPr>
          <w:rFonts w:ascii="Comic Sans MS" w:eastAsia="Times New Roman" w:hAnsi="Comic Sans MS" w:cs="Times New Roman"/>
          <w:i/>
          <w:iCs/>
          <w:sz w:val="24"/>
          <w:szCs w:val="24"/>
        </w:rPr>
        <w:t xml:space="preserve"> </w:t>
      </w:r>
      <w:proofErr w:type="spellStart"/>
      <w:r w:rsidRPr="0030178C">
        <w:rPr>
          <w:rFonts w:ascii="Comic Sans MS" w:eastAsia="Times New Roman" w:hAnsi="Comic Sans MS" w:cs="Times New Roman"/>
          <w:i/>
          <w:iCs/>
          <w:sz w:val="24"/>
          <w:szCs w:val="24"/>
        </w:rPr>
        <w:t>int</w:t>
      </w:r>
      <w:proofErr w:type="spellEnd"/>
      <w:r w:rsidRPr="0030178C">
        <w:rPr>
          <w:rFonts w:ascii="Comic Sans MS" w:eastAsia="Times New Roman" w:hAnsi="Comic Sans MS" w:cs="Times New Roman"/>
          <w:i/>
          <w:iCs/>
          <w:sz w:val="24"/>
          <w:szCs w:val="24"/>
        </w:rPr>
        <w:t xml:space="preserve"> j=0;</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xml:space="preserve">          </w:t>
      </w:r>
      <w:proofErr w:type="spellStart"/>
      <w:proofErr w:type="gramStart"/>
      <w:r w:rsidRPr="0030178C">
        <w:rPr>
          <w:rFonts w:ascii="Comic Sans MS" w:eastAsia="Times New Roman" w:hAnsi="Comic Sans MS" w:cs="Times New Roman"/>
          <w:i/>
          <w:iCs/>
          <w:sz w:val="24"/>
          <w:szCs w:val="24"/>
        </w:rPr>
        <w:t>lcdcmd</w:t>
      </w:r>
      <w:proofErr w:type="spellEnd"/>
      <w:r w:rsidRPr="0030178C">
        <w:rPr>
          <w:rFonts w:ascii="Comic Sans MS" w:eastAsia="Times New Roman" w:hAnsi="Comic Sans MS" w:cs="Times New Roman"/>
          <w:i/>
          <w:iCs/>
          <w:sz w:val="24"/>
          <w:szCs w:val="24"/>
        </w:rPr>
        <w:t>(</w:t>
      </w:r>
      <w:proofErr w:type="spellStart"/>
      <w:proofErr w:type="gramEnd"/>
      <w:r w:rsidRPr="0030178C">
        <w:rPr>
          <w:rFonts w:ascii="Comic Sans MS" w:eastAsia="Times New Roman" w:hAnsi="Comic Sans MS" w:cs="Times New Roman"/>
          <w:i/>
          <w:iCs/>
          <w:sz w:val="24"/>
          <w:szCs w:val="24"/>
        </w:rPr>
        <w:t>cgram_loc</w:t>
      </w:r>
      <w:proofErr w:type="spellEnd"/>
      <w:r w:rsidRPr="0030178C">
        <w:rPr>
          <w:rFonts w:ascii="Comic Sans MS" w:eastAsia="Times New Roman" w:hAnsi="Comic Sans MS" w:cs="Times New Roman"/>
          <w:i/>
          <w:iCs/>
          <w:sz w:val="24"/>
          <w:szCs w:val="24"/>
        </w:rPr>
        <w:t>);         // sends location of CGRAM</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xml:space="preserve">          </w:t>
      </w:r>
      <w:proofErr w:type="gramStart"/>
      <w:r w:rsidRPr="0030178C">
        <w:rPr>
          <w:rFonts w:ascii="Comic Sans MS" w:eastAsia="Times New Roman" w:hAnsi="Comic Sans MS" w:cs="Times New Roman"/>
          <w:i/>
          <w:iCs/>
          <w:sz w:val="24"/>
          <w:szCs w:val="24"/>
        </w:rPr>
        <w:t>while(</w:t>
      </w:r>
      <w:proofErr w:type="gramEnd"/>
      <w:r w:rsidRPr="0030178C">
        <w:rPr>
          <w:rFonts w:ascii="Comic Sans MS" w:eastAsia="Times New Roman" w:hAnsi="Comic Sans MS" w:cs="Times New Roman"/>
          <w:i/>
          <w:iCs/>
          <w:sz w:val="24"/>
          <w:szCs w:val="24"/>
        </w:rPr>
        <w:t>j&lt;8)</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xml:space="preserve">                    </w:t>
      </w:r>
      <w:proofErr w:type="spellStart"/>
      <w:proofErr w:type="gramStart"/>
      <w:r w:rsidRPr="0030178C">
        <w:rPr>
          <w:rFonts w:ascii="Comic Sans MS" w:eastAsia="Times New Roman" w:hAnsi="Comic Sans MS" w:cs="Times New Roman"/>
          <w:i/>
          <w:iCs/>
          <w:sz w:val="24"/>
          <w:szCs w:val="24"/>
        </w:rPr>
        <w:t>lcddata</w:t>
      </w:r>
      <w:proofErr w:type="spellEnd"/>
      <w:r w:rsidRPr="0030178C">
        <w:rPr>
          <w:rFonts w:ascii="Comic Sans MS" w:eastAsia="Times New Roman" w:hAnsi="Comic Sans MS" w:cs="Times New Roman"/>
          <w:i/>
          <w:iCs/>
          <w:sz w:val="24"/>
          <w:szCs w:val="24"/>
        </w:rPr>
        <w:t>(</w:t>
      </w:r>
      <w:proofErr w:type="gramEnd"/>
      <w:r w:rsidRPr="0030178C">
        <w:rPr>
          <w:rFonts w:ascii="Comic Sans MS" w:eastAsia="Times New Roman" w:hAnsi="Comic Sans MS" w:cs="Times New Roman"/>
          <w:i/>
          <w:iCs/>
          <w:sz w:val="24"/>
          <w:szCs w:val="24"/>
        </w:rPr>
        <w:t>data[j]);      // sends bitmap values of the character</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xml:space="preserve">                    </w:t>
      </w:r>
      <w:proofErr w:type="gramStart"/>
      <w:r w:rsidRPr="0030178C">
        <w:rPr>
          <w:rFonts w:ascii="Comic Sans MS" w:eastAsia="Times New Roman" w:hAnsi="Comic Sans MS" w:cs="Times New Roman"/>
          <w:i/>
          <w:iCs/>
          <w:sz w:val="24"/>
          <w:szCs w:val="24"/>
        </w:rPr>
        <w:t>j</w:t>
      </w:r>
      <w:proofErr w:type="gramEnd"/>
      <w:r w:rsidRPr="0030178C">
        <w:rPr>
          <w:rFonts w:ascii="Comic Sans MS" w:eastAsia="Times New Roman" w:hAnsi="Comic Sans MS" w:cs="Times New Roman"/>
          <w:i/>
          <w:iCs/>
          <w:sz w:val="24"/>
          <w:szCs w:val="24"/>
        </w:rPr>
        <w:t>++;</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xml:space="preserve">          </w:t>
      </w:r>
      <w:proofErr w:type="spellStart"/>
      <w:proofErr w:type="gramStart"/>
      <w:r w:rsidRPr="0030178C">
        <w:rPr>
          <w:rFonts w:ascii="Comic Sans MS" w:eastAsia="Times New Roman" w:hAnsi="Comic Sans MS" w:cs="Times New Roman"/>
          <w:i/>
          <w:iCs/>
          <w:sz w:val="24"/>
          <w:szCs w:val="24"/>
        </w:rPr>
        <w:t>lcdcmd</w:t>
      </w:r>
      <w:proofErr w:type="spellEnd"/>
      <w:r w:rsidRPr="0030178C">
        <w:rPr>
          <w:rFonts w:ascii="Comic Sans MS" w:eastAsia="Times New Roman" w:hAnsi="Comic Sans MS" w:cs="Times New Roman"/>
          <w:i/>
          <w:iCs/>
          <w:sz w:val="24"/>
          <w:szCs w:val="24"/>
        </w:rPr>
        <w:t>(</w:t>
      </w:r>
      <w:proofErr w:type="spellStart"/>
      <w:proofErr w:type="gramEnd"/>
      <w:r w:rsidRPr="0030178C">
        <w:rPr>
          <w:rFonts w:ascii="Comic Sans MS" w:eastAsia="Times New Roman" w:hAnsi="Comic Sans MS" w:cs="Times New Roman"/>
          <w:i/>
          <w:iCs/>
          <w:sz w:val="24"/>
          <w:szCs w:val="24"/>
        </w:rPr>
        <w:t>lcd_loc</w:t>
      </w:r>
      <w:proofErr w:type="spellEnd"/>
      <w:r w:rsidRPr="0030178C">
        <w:rPr>
          <w:rFonts w:ascii="Comic Sans MS" w:eastAsia="Times New Roman" w:hAnsi="Comic Sans MS" w:cs="Times New Roman"/>
          <w:i/>
          <w:iCs/>
          <w:sz w:val="24"/>
          <w:szCs w:val="24"/>
        </w:rPr>
        <w:t>);           // sends LCD location where the character is to displayed</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 xml:space="preserve">          </w:t>
      </w:r>
      <w:proofErr w:type="spellStart"/>
      <w:proofErr w:type="gramStart"/>
      <w:r w:rsidRPr="0030178C">
        <w:rPr>
          <w:rFonts w:ascii="Comic Sans MS" w:eastAsia="Times New Roman" w:hAnsi="Comic Sans MS" w:cs="Times New Roman"/>
          <w:i/>
          <w:iCs/>
          <w:sz w:val="24"/>
          <w:szCs w:val="24"/>
        </w:rPr>
        <w:t>lcddata</w:t>
      </w:r>
      <w:proofErr w:type="spellEnd"/>
      <w:r w:rsidRPr="0030178C">
        <w:rPr>
          <w:rFonts w:ascii="Comic Sans MS" w:eastAsia="Times New Roman" w:hAnsi="Comic Sans MS" w:cs="Times New Roman"/>
          <w:i/>
          <w:iCs/>
          <w:sz w:val="24"/>
          <w:szCs w:val="24"/>
        </w:rPr>
        <w:t>(</w:t>
      </w:r>
      <w:proofErr w:type="gramEnd"/>
      <w:r w:rsidRPr="0030178C">
        <w:rPr>
          <w:rFonts w:ascii="Comic Sans MS" w:eastAsia="Times New Roman" w:hAnsi="Comic Sans MS" w:cs="Times New Roman"/>
          <w:i/>
          <w:iCs/>
          <w:sz w:val="24"/>
          <w:szCs w:val="24"/>
        </w:rPr>
        <w:t>(cgram_loc-64)/8); //ASCII value of corresponding base address.</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Comic Sans MS" w:eastAsia="Times New Roman" w:hAnsi="Comic Sans MS" w:cs="Times New Roman"/>
          <w:i/>
          <w:iCs/>
          <w:sz w:val="24"/>
          <w:szCs w:val="24"/>
        </w:rPr>
        <w:t>}</w:t>
      </w:r>
    </w:p>
    <w:p w:rsidR="0030178C" w:rsidRPr="0030178C" w:rsidRDefault="0030178C" w:rsidP="0030178C">
      <w:pPr>
        <w:spacing w:before="100" w:beforeAutospacing="1" w:after="100" w:afterAutospacing="1" w:line="240" w:lineRule="auto"/>
        <w:rPr>
          <w:rFonts w:ascii="Times New Roman" w:eastAsia="Times New Roman" w:hAnsi="Times New Roman" w:cs="Times New Roman"/>
          <w:sz w:val="24"/>
          <w:szCs w:val="24"/>
        </w:rPr>
      </w:pPr>
      <w:r w:rsidRPr="0030178C">
        <w:rPr>
          <w:rFonts w:ascii="Times New Roman" w:eastAsia="Times New Roman" w:hAnsi="Times New Roman" w:cs="Times New Roman"/>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i/>
          <w:iCs/>
          <w:sz w:val="24"/>
          <w:szCs w:val="24"/>
        </w:rPr>
        <w:t>If a</w:t>
      </w:r>
      <w:r w:rsidRPr="0030178C">
        <w:rPr>
          <w:rFonts w:ascii="Arial" w:eastAsia="Times New Roman" w:hAnsi="Arial" w:cs="Arial"/>
          <w:sz w:val="24"/>
          <w:szCs w:val="24"/>
        </w:rPr>
        <w:t xml:space="preserve"> data array </w:t>
      </w:r>
      <w:proofErr w:type="gramStart"/>
      <w:r w:rsidRPr="0030178C">
        <w:rPr>
          <w:rFonts w:ascii="Arial" w:eastAsia="Times New Roman" w:hAnsi="Arial" w:cs="Arial"/>
          <w:sz w:val="24"/>
          <w:szCs w:val="24"/>
        </w:rPr>
        <w:t>value[</w:t>
      </w:r>
      <w:proofErr w:type="gramEnd"/>
      <w:r w:rsidRPr="0030178C">
        <w:rPr>
          <w:rFonts w:ascii="Arial" w:eastAsia="Times New Roman" w:hAnsi="Arial" w:cs="Arial"/>
          <w:sz w:val="24"/>
          <w:szCs w:val="24"/>
        </w:rPr>
        <w:t>] (containing bitmap values) is to be stored at CGRAM location 64 (base address), and is to be displayed at 0x82 location on LCD (i.e., first line, third column); then the above function is called as follows.</w:t>
      </w:r>
    </w:p>
    <w:p w:rsidR="0030178C" w:rsidRPr="0030178C" w:rsidRDefault="0030178C" w:rsidP="0030178C">
      <w:pPr>
        <w:spacing w:after="0" w:line="240" w:lineRule="auto"/>
        <w:rPr>
          <w:rFonts w:ascii="Times New Roman" w:eastAsia="Times New Roman" w:hAnsi="Times New Roman" w:cs="Times New Roman"/>
          <w:sz w:val="24"/>
          <w:szCs w:val="24"/>
        </w:rPr>
      </w:pPr>
      <w:r w:rsidRPr="0030178C">
        <w:rPr>
          <w:rFonts w:ascii="Arial" w:eastAsia="Times New Roman" w:hAnsi="Arial" w:cs="Arial"/>
          <w:sz w:val="24"/>
          <w:szCs w:val="24"/>
        </w:rPr>
        <w:t> </w:t>
      </w:r>
    </w:p>
    <w:p w:rsidR="0030178C" w:rsidRPr="0030178C" w:rsidRDefault="0030178C" w:rsidP="0030178C">
      <w:pPr>
        <w:spacing w:after="0" w:line="240" w:lineRule="auto"/>
        <w:rPr>
          <w:rFonts w:ascii="Times New Roman" w:eastAsia="Times New Roman" w:hAnsi="Times New Roman" w:cs="Times New Roman"/>
          <w:sz w:val="24"/>
          <w:szCs w:val="24"/>
        </w:rPr>
      </w:pPr>
      <w:proofErr w:type="spellStart"/>
      <w:r w:rsidRPr="0030178C">
        <w:rPr>
          <w:rFonts w:ascii="Comic Sans MS" w:eastAsia="Times New Roman" w:hAnsi="Comic Sans MS" w:cs="Times New Roman"/>
          <w:i/>
          <w:iCs/>
          <w:sz w:val="24"/>
          <w:szCs w:val="24"/>
        </w:rPr>
        <w:t>special_</w:t>
      </w:r>
      <w:proofErr w:type="gramStart"/>
      <w:r w:rsidRPr="0030178C">
        <w:rPr>
          <w:rFonts w:ascii="Comic Sans MS" w:eastAsia="Times New Roman" w:hAnsi="Comic Sans MS" w:cs="Times New Roman"/>
          <w:i/>
          <w:iCs/>
          <w:sz w:val="24"/>
          <w:szCs w:val="24"/>
        </w:rPr>
        <w:t>char</w:t>
      </w:r>
      <w:proofErr w:type="spellEnd"/>
      <w:r w:rsidRPr="0030178C">
        <w:rPr>
          <w:rFonts w:ascii="Comic Sans MS" w:eastAsia="Times New Roman" w:hAnsi="Comic Sans MS" w:cs="Times New Roman"/>
          <w:i/>
          <w:iCs/>
          <w:sz w:val="24"/>
          <w:szCs w:val="24"/>
        </w:rPr>
        <w:t>(</w:t>
      </w:r>
      <w:proofErr w:type="gramEnd"/>
      <w:r w:rsidRPr="0030178C">
        <w:rPr>
          <w:rFonts w:ascii="Comic Sans MS" w:eastAsia="Times New Roman" w:hAnsi="Comic Sans MS" w:cs="Times New Roman"/>
          <w:i/>
          <w:iCs/>
          <w:sz w:val="24"/>
          <w:szCs w:val="24"/>
        </w:rPr>
        <w:t>64,0x82,value);</w:t>
      </w:r>
    </w:p>
    <w:p w:rsidR="002931D7" w:rsidRDefault="002931D7" w:rsidP="0030178C">
      <w:pPr>
        <w:spacing w:before="100" w:beforeAutospacing="1" w:after="100" w:afterAutospacing="1" w:line="240" w:lineRule="auto"/>
        <w:jc w:val="both"/>
        <w:rPr>
          <w:noProof/>
        </w:rPr>
      </w:pPr>
    </w:p>
    <w:p w:rsidR="002931D7" w:rsidRPr="002931D7" w:rsidRDefault="002931D7" w:rsidP="0029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31D7">
        <w:rPr>
          <w:rFonts w:ascii="Courier New" w:eastAsia="Times New Roman" w:hAnsi="Courier New" w:cs="Courier New"/>
          <w:b/>
          <w:sz w:val="24"/>
          <w:szCs w:val="24"/>
        </w:rPr>
        <w:t>// Program to display custom characters on 16x2 LCD using PIC18F4550 Microcontroller</w:t>
      </w:r>
      <w:r w:rsidRPr="002931D7">
        <w:rPr>
          <w:rFonts w:ascii="Courier New" w:eastAsia="Times New Roman" w:hAnsi="Courier New" w:cs="Courier New"/>
          <w:b/>
          <w:sz w:val="24"/>
          <w:szCs w:val="24"/>
        </w:rPr>
        <w:br/>
      </w:r>
      <w:r w:rsidRPr="002931D7">
        <w:rPr>
          <w:rFonts w:ascii="Courier New" w:eastAsia="Times New Roman" w:hAnsi="Courier New" w:cs="Courier New"/>
          <w:sz w:val="24"/>
          <w:szCs w:val="24"/>
        </w:rPr>
        <w:br/>
        <w:t>// Configuration bits</w:t>
      </w:r>
      <w:r w:rsidRPr="002931D7">
        <w:rPr>
          <w:rFonts w:ascii="Courier New" w:eastAsia="Times New Roman" w:hAnsi="Courier New" w:cs="Courier New"/>
          <w:sz w:val="24"/>
          <w:szCs w:val="24"/>
        </w:rPr>
        <w:br/>
        <w:t>/* _CPUDIV_OSC1_PLL2_1L,  // Divide clock by 2</w:t>
      </w:r>
      <w:r w:rsidRPr="002931D7">
        <w:rPr>
          <w:rFonts w:ascii="Courier New" w:eastAsia="Times New Roman" w:hAnsi="Courier New" w:cs="Courier New"/>
          <w:sz w:val="24"/>
          <w:szCs w:val="24"/>
        </w:rPr>
        <w:br/>
        <w:t xml:space="preserve">   _FOSC_HS_1H,           // Select High Speed (HS) oscillator</w:t>
      </w:r>
      <w:r w:rsidRPr="002931D7">
        <w:rPr>
          <w:rFonts w:ascii="Courier New" w:eastAsia="Times New Roman" w:hAnsi="Courier New" w:cs="Courier New"/>
          <w:sz w:val="24"/>
          <w:szCs w:val="24"/>
        </w:rPr>
        <w:br/>
        <w:t xml:space="preserve">   _WDT_OFF_2H,           // Watchdog Timer off</w:t>
      </w:r>
      <w:r w:rsidRPr="002931D7">
        <w:rPr>
          <w:rFonts w:ascii="Courier New" w:eastAsia="Times New Roman" w:hAnsi="Courier New" w:cs="Courier New"/>
          <w:sz w:val="24"/>
          <w:szCs w:val="24"/>
        </w:rPr>
        <w:br/>
        <w:t xml:space="preserve">   MCLRE_ON_3H            // Master Clear on</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//LCD Control pins</w:t>
      </w:r>
      <w:r w:rsidRPr="002931D7">
        <w:rPr>
          <w:rFonts w:ascii="Courier New" w:eastAsia="Times New Roman" w:hAnsi="Courier New" w:cs="Courier New"/>
          <w:sz w:val="24"/>
          <w:szCs w:val="24"/>
        </w:rPr>
        <w:br/>
        <w:t xml:space="preserve">#define </w:t>
      </w:r>
      <w:proofErr w:type="spellStart"/>
      <w:r w:rsidRPr="002931D7">
        <w:rPr>
          <w:rFonts w:ascii="Courier New" w:eastAsia="Times New Roman" w:hAnsi="Courier New" w:cs="Courier New"/>
          <w:sz w:val="24"/>
          <w:szCs w:val="24"/>
        </w:rPr>
        <w:t>rs</w:t>
      </w:r>
      <w:proofErr w:type="spellEnd"/>
      <w:r w:rsidRPr="002931D7">
        <w:rPr>
          <w:rFonts w:ascii="Courier New" w:eastAsia="Times New Roman" w:hAnsi="Courier New" w:cs="Courier New"/>
          <w:sz w:val="24"/>
          <w:szCs w:val="24"/>
        </w:rPr>
        <w:t xml:space="preserve"> LATA.F0</w:t>
      </w:r>
      <w:r w:rsidRPr="002931D7">
        <w:rPr>
          <w:rFonts w:ascii="Courier New" w:eastAsia="Times New Roman" w:hAnsi="Courier New" w:cs="Courier New"/>
          <w:sz w:val="24"/>
          <w:szCs w:val="24"/>
        </w:rPr>
        <w:br/>
        <w:t xml:space="preserve">#define </w:t>
      </w:r>
      <w:proofErr w:type="spellStart"/>
      <w:r w:rsidRPr="002931D7">
        <w:rPr>
          <w:rFonts w:ascii="Courier New" w:eastAsia="Times New Roman" w:hAnsi="Courier New" w:cs="Courier New"/>
          <w:sz w:val="24"/>
          <w:szCs w:val="24"/>
        </w:rPr>
        <w:t>rw</w:t>
      </w:r>
      <w:proofErr w:type="spellEnd"/>
      <w:r w:rsidRPr="002931D7">
        <w:rPr>
          <w:rFonts w:ascii="Courier New" w:eastAsia="Times New Roman" w:hAnsi="Courier New" w:cs="Courier New"/>
          <w:sz w:val="24"/>
          <w:szCs w:val="24"/>
        </w:rPr>
        <w:t xml:space="preserve"> LATA.F1</w:t>
      </w:r>
      <w:r w:rsidRPr="002931D7">
        <w:rPr>
          <w:rFonts w:ascii="Courier New" w:eastAsia="Times New Roman" w:hAnsi="Courier New" w:cs="Courier New"/>
          <w:sz w:val="24"/>
          <w:szCs w:val="24"/>
        </w:rPr>
        <w:br/>
        <w:t>#define en LATA.F2</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//LCD Data pins</w:t>
      </w:r>
      <w:r w:rsidRPr="002931D7">
        <w:rPr>
          <w:rFonts w:ascii="Courier New" w:eastAsia="Times New Roman" w:hAnsi="Courier New" w:cs="Courier New"/>
          <w:sz w:val="24"/>
          <w:szCs w:val="24"/>
        </w:rPr>
        <w:br/>
        <w:t xml:space="preserve">#define </w:t>
      </w:r>
      <w:proofErr w:type="spellStart"/>
      <w:r w:rsidRPr="002931D7">
        <w:rPr>
          <w:rFonts w:ascii="Courier New" w:eastAsia="Times New Roman" w:hAnsi="Courier New" w:cs="Courier New"/>
          <w:sz w:val="24"/>
          <w:szCs w:val="24"/>
        </w:rPr>
        <w:t>lcdport</w:t>
      </w:r>
      <w:proofErr w:type="spellEnd"/>
      <w:r w:rsidRPr="002931D7">
        <w:rPr>
          <w:rFonts w:ascii="Courier New" w:eastAsia="Times New Roman" w:hAnsi="Courier New" w:cs="Courier New"/>
          <w:sz w:val="24"/>
          <w:szCs w:val="24"/>
        </w:rPr>
        <w:t xml:space="preserve"> LATB</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lcd_ini</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(unsigned char);</w:t>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lcddata</w:t>
      </w:r>
      <w:proofErr w:type="spellEnd"/>
      <w:r w:rsidRPr="002931D7">
        <w:rPr>
          <w:rFonts w:ascii="Courier New" w:eastAsia="Times New Roman" w:hAnsi="Courier New" w:cs="Courier New"/>
          <w:sz w:val="24"/>
          <w:szCs w:val="24"/>
        </w:rPr>
        <w:t>(unsigned char);</w:t>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special_char</w:t>
      </w:r>
      <w:proofErr w:type="spellEnd"/>
      <w:r w:rsidRPr="002931D7">
        <w:rPr>
          <w:rFonts w:ascii="Courier New" w:eastAsia="Times New Roman" w:hAnsi="Courier New" w:cs="Courier New"/>
          <w:sz w:val="24"/>
          <w:szCs w:val="24"/>
        </w:rPr>
        <w:t>(unsigned char, unsigned char, unsigned char *);</w:t>
      </w:r>
      <w:r w:rsidRPr="002931D7">
        <w:rPr>
          <w:rFonts w:ascii="Courier New" w:eastAsia="Times New Roman" w:hAnsi="Courier New" w:cs="Courier New"/>
          <w:sz w:val="24"/>
          <w:szCs w:val="24"/>
        </w:rPr>
        <w:br/>
        <w:t xml:space="preserve">unsigned char data1[]={10,21,17,17,17,10,4,0};         // Bitmap values </w:t>
      </w:r>
      <w:r w:rsidRPr="002931D7">
        <w:rPr>
          <w:rFonts w:ascii="Courier New" w:eastAsia="Times New Roman" w:hAnsi="Courier New" w:cs="Courier New"/>
          <w:sz w:val="24"/>
          <w:szCs w:val="24"/>
        </w:rPr>
        <w:lastRenderedPageBreak/>
        <w:t>of "heart" shape</w:t>
      </w:r>
      <w:r w:rsidRPr="002931D7">
        <w:rPr>
          <w:rFonts w:ascii="Courier New" w:eastAsia="Times New Roman" w:hAnsi="Courier New" w:cs="Courier New"/>
          <w:sz w:val="24"/>
          <w:szCs w:val="24"/>
        </w:rPr>
        <w:br/>
        <w:t>unsigned char data2[]={12,18,1,2,4,8,0,8};</w:t>
      </w:r>
      <w:r w:rsidRPr="002931D7">
        <w:rPr>
          <w:rFonts w:ascii="Courier New" w:eastAsia="Times New Roman" w:hAnsi="Courier New" w:cs="Courier New"/>
          <w:sz w:val="24"/>
          <w:szCs w:val="24"/>
        </w:rPr>
        <w:br/>
        <w:t>unsigned char data3[]={1,3,5,9,9,11,27,24};</w:t>
      </w:r>
      <w:r w:rsidRPr="002931D7">
        <w:rPr>
          <w:rFonts w:ascii="Courier New" w:eastAsia="Times New Roman" w:hAnsi="Courier New" w:cs="Courier New"/>
          <w:sz w:val="24"/>
          <w:szCs w:val="24"/>
        </w:rPr>
        <w:br/>
        <w:t xml:space="preserve">unsigned </w:t>
      </w:r>
      <w:proofErr w:type="spellStart"/>
      <w:r w:rsidRPr="002931D7">
        <w:rPr>
          <w:rFonts w:ascii="Courier New" w:eastAsia="Times New Roman" w:hAnsi="Courier New" w:cs="Courier New"/>
          <w:sz w:val="24"/>
          <w:szCs w:val="24"/>
        </w:rPr>
        <w:t>int</w:t>
      </w:r>
      <w:proofErr w:type="spellEnd"/>
      <w:r w:rsidRPr="002931D7">
        <w:rPr>
          <w:rFonts w:ascii="Courier New" w:eastAsia="Times New Roman" w:hAnsi="Courier New" w:cs="Courier New"/>
          <w:sz w:val="24"/>
          <w:szCs w:val="24"/>
        </w:rPr>
        <w:t xml:space="preserve"> </w:t>
      </w:r>
      <w:proofErr w:type="spellStart"/>
      <w:r w:rsidRPr="002931D7">
        <w:rPr>
          <w:rFonts w:ascii="Courier New" w:eastAsia="Times New Roman" w:hAnsi="Courier New" w:cs="Courier New"/>
          <w:sz w:val="24"/>
          <w:szCs w:val="24"/>
        </w:rPr>
        <w:t>i</w:t>
      </w:r>
      <w:proofErr w:type="spellEnd"/>
      <w:r w:rsidRPr="002931D7">
        <w:rPr>
          <w:rFonts w:ascii="Courier New" w:eastAsia="Times New Roman" w:hAnsi="Courier New" w:cs="Courier New"/>
          <w:sz w:val="24"/>
          <w:szCs w:val="24"/>
        </w:rPr>
        <w:t>=0;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void main(void)</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TRISA=0;</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Configure Port A as output port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LATA=0;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TRISB=0;</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Configure Port B as output port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LATB=0;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lcd_ini</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LCD initialization</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special_char</w:t>
      </w:r>
      <w:proofErr w:type="spellEnd"/>
      <w:r w:rsidRPr="002931D7">
        <w:rPr>
          <w:rFonts w:ascii="Courier New" w:eastAsia="Times New Roman" w:hAnsi="Courier New" w:cs="Courier New"/>
          <w:sz w:val="24"/>
          <w:szCs w:val="24"/>
        </w:rPr>
        <w:t>(64,0x82,data1);</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xml:space="preserve">// Function call to store "Heart" shape's bitmap at 64th base address </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and print it at 0x82 location on LCD</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Delay_ms</w:t>
      </w:r>
      <w:proofErr w:type="spellEnd"/>
      <w:r w:rsidRPr="002931D7">
        <w:rPr>
          <w:rFonts w:ascii="Courier New" w:eastAsia="Times New Roman" w:hAnsi="Courier New" w:cs="Courier New"/>
          <w:sz w:val="24"/>
          <w:szCs w:val="24"/>
        </w:rPr>
        <w:t>(1000);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special_char</w:t>
      </w:r>
      <w:proofErr w:type="spellEnd"/>
      <w:r w:rsidRPr="002931D7">
        <w:rPr>
          <w:rFonts w:ascii="Courier New" w:eastAsia="Times New Roman" w:hAnsi="Courier New" w:cs="Courier New"/>
          <w:sz w:val="24"/>
          <w:szCs w:val="24"/>
        </w:rPr>
        <w:t>(72,0x84,data2);</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Delay_ms</w:t>
      </w:r>
      <w:proofErr w:type="spellEnd"/>
      <w:r w:rsidRPr="002931D7">
        <w:rPr>
          <w:rFonts w:ascii="Courier New" w:eastAsia="Times New Roman" w:hAnsi="Courier New" w:cs="Courier New"/>
          <w:sz w:val="24"/>
          <w:szCs w:val="24"/>
        </w:rPr>
        <w:t>(1000);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special_char</w:t>
      </w:r>
      <w:proofErr w:type="spellEnd"/>
      <w:r w:rsidRPr="002931D7">
        <w:rPr>
          <w:rFonts w:ascii="Courier New" w:eastAsia="Times New Roman" w:hAnsi="Courier New" w:cs="Courier New"/>
          <w:sz w:val="24"/>
          <w:szCs w:val="24"/>
        </w:rPr>
        <w:t>(80,0x86,data3);</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special_char</w:t>
      </w:r>
      <w:proofErr w:type="spellEnd"/>
      <w:r w:rsidRPr="002931D7">
        <w:rPr>
          <w:rFonts w:ascii="Courier New" w:eastAsia="Times New Roman" w:hAnsi="Courier New" w:cs="Courier New"/>
          <w:sz w:val="24"/>
          <w:szCs w:val="24"/>
        </w:rPr>
        <w:t xml:space="preserve">(unsigned char </w:t>
      </w:r>
      <w:proofErr w:type="spellStart"/>
      <w:r w:rsidRPr="002931D7">
        <w:rPr>
          <w:rFonts w:ascii="Courier New" w:eastAsia="Times New Roman" w:hAnsi="Courier New" w:cs="Courier New"/>
          <w:sz w:val="24"/>
          <w:szCs w:val="24"/>
        </w:rPr>
        <w:t>cgram_loc</w:t>
      </w:r>
      <w:proofErr w:type="spellEnd"/>
      <w:r w:rsidRPr="002931D7">
        <w:rPr>
          <w:rFonts w:ascii="Courier New" w:eastAsia="Times New Roman" w:hAnsi="Courier New" w:cs="Courier New"/>
          <w:sz w:val="24"/>
          <w:szCs w:val="24"/>
        </w:rPr>
        <w:t xml:space="preserve">, unsigned char </w:t>
      </w:r>
      <w:proofErr w:type="spellStart"/>
      <w:r w:rsidRPr="002931D7">
        <w:rPr>
          <w:rFonts w:ascii="Courier New" w:eastAsia="Times New Roman" w:hAnsi="Courier New" w:cs="Courier New"/>
          <w:sz w:val="24"/>
          <w:szCs w:val="24"/>
        </w:rPr>
        <w:t>lcd_loc</w:t>
      </w:r>
      <w:proofErr w:type="spellEnd"/>
      <w:r w:rsidRPr="002931D7">
        <w:rPr>
          <w:rFonts w:ascii="Courier New" w:eastAsia="Times New Roman" w:hAnsi="Courier New" w:cs="Courier New"/>
          <w:sz w:val="24"/>
          <w:szCs w:val="24"/>
        </w:rPr>
        <w:t>, unsigned char *data)</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 xml:space="preserve">unsigned </w:t>
      </w:r>
      <w:proofErr w:type="spellStart"/>
      <w:r w:rsidRPr="002931D7">
        <w:rPr>
          <w:rFonts w:ascii="Courier New" w:eastAsia="Times New Roman" w:hAnsi="Courier New" w:cs="Courier New"/>
          <w:sz w:val="24"/>
          <w:szCs w:val="24"/>
        </w:rPr>
        <w:t>int</w:t>
      </w:r>
      <w:proofErr w:type="spellEnd"/>
      <w:r w:rsidRPr="002931D7">
        <w:rPr>
          <w:rFonts w:ascii="Courier New" w:eastAsia="Times New Roman" w:hAnsi="Courier New" w:cs="Courier New"/>
          <w:sz w:val="24"/>
          <w:szCs w:val="24"/>
        </w:rPr>
        <w:t xml:space="preserve"> j=0;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w:t>
      </w:r>
      <w:proofErr w:type="spellStart"/>
      <w:r w:rsidRPr="002931D7">
        <w:rPr>
          <w:rFonts w:ascii="Courier New" w:eastAsia="Times New Roman" w:hAnsi="Courier New" w:cs="Courier New"/>
          <w:sz w:val="24"/>
          <w:szCs w:val="24"/>
        </w:rPr>
        <w:t>cgram_loc</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Send location of CGRAM</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while(j&lt;8)</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lcddata</w:t>
      </w:r>
      <w:proofErr w:type="spellEnd"/>
      <w:r w:rsidRPr="002931D7">
        <w:rPr>
          <w:rFonts w:ascii="Courier New" w:eastAsia="Times New Roman" w:hAnsi="Courier New" w:cs="Courier New"/>
          <w:sz w:val="24"/>
          <w:szCs w:val="24"/>
        </w:rPr>
        <w:t>(data[j]);</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Send bitmap values of the character</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j++;</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w:t>
      </w:r>
      <w:proofErr w:type="spellStart"/>
      <w:r w:rsidRPr="002931D7">
        <w:rPr>
          <w:rFonts w:ascii="Courier New" w:eastAsia="Times New Roman" w:hAnsi="Courier New" w:cs="Courier New"/>
          <w:sz w:val="24"/>
          <w:szCs w:val="24"/>
        </w:rPr>
        <w:t>lcd_loc</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Send LCD location where the character is to displayed</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lcddata</w:t>
      </w:r>
      <w:proofErr w:type="spellEnd"/>
      <w:r w:rsidRPr="002931D7">
        <w:rPr>
          <w:rFonts w:ascii="Courier New" w:eastAsia="Times New Roman" w:hAnsi="Courier New" w:cs="Courier New"/>
          <w:sz w:val="24"/>
          <w:szCs w:val="24"/>
        </w:rPr>
        <w:t>((cgram_loc-64)/8);</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ASCII value of corresponding base address</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lcd_ini</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(0x38);</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Configure the LCD in 8-bit mode, 2 line and 5x7 font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(0x0C);</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Display On and Cursor Off</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(0x01);</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Clear display screen</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(0x06);</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Increment cursor</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(0x80);</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Set cursor position to 1st line, 1st column</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lcdcmd</w:t>
      </w:r>
      <w:proofErr w:type="spellEnd"/>
      <w:r w:rsidRPr="002931D7">
        <w:rPr>
          <w:rFonts w:ascii="Courier New" w:eastAsia="Times New Roman" w:hAnsi="Courier New" w:cs="Courier New"/>
          <w:sz w:val="24"/>
          <w:szCs w:val="24"/>
        </w:rPr>
        <w:t xml:space="preserve">(unsigned char </w:t>
      </w:r>
      <w:proofErr w:type="spellStart"/>
      <w:r w:rsidRPr="002931D7">
        <w:rPr>
          <w:rFonts w:ascii="Courier New" w:eastAsia="Times New Roman" w:hAnsi="Courier New" w:cs="Courier New"/>
          <w:sz w:val="24"/>
          <w:szCs w:val="24"/>
        </w:rPr>
        <w:t>cmdout</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lastRenderedPageBreak/>
        <w:tab/>
      </w:r>
      <w:proofErr w:type="spellStart"/>
      <w:r w:rsidRPr="002931D7">
        <w:rPr>
          <w:rFonts w:ascii="Courier New" w:eastAsia="Times New Roman" w:hAnsi="Courier New" w:cs="Courier New"/>
          <w:sz w:val="24"/>
          <w:szCs w:val="24"/>
        </w:rPr>
        <w:t>lcdport</w:t>
      </w:r>
      <w:proofErr w:type="spellEnd"/>
      <w:r w:rsidRPr="002931D7">
        <w:rPr>
          <w:rFonts w:ascii="Courier New" w:eastAsia="Times New Roman" w:hAnsi="Courier New" w:cs="Courier New"/>
          <w:sz w:val="24"/>
          <w:szCs w:val="24"/>
        </w:rPr>
        <w:t>=</w:t>
      </w:r>
      <w:proofErr w:type="spellStart"/>
      <w:r w:rsidRPr="002931D7">
        <w:rPr>
          <w:rFonts w:ascii="Courier New" w:eastAsia="Times New Roman" w:hAnsi="Courier New" w:cs="Courier New"/>
          <w:sz w:val="24"/>
          <w:szCs w:val="24"/>
        </w:rPr>
        <w:t>cmdout</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t xml:space="preserve">//Send command to </w:t>
      </w:r>
      <w:proofErr w:type="spellStart"/>
      <w:r w:rsidRPr="002931D7">
        <w:rPr>
          <w:rFonts w:ascii="Courier New" w:eastAsia="Times New Roman" w:hAnsi="Courier New" w:cs="Courier New"/>
          <w:sz w:val="24"/>
          <w:szCs w:val="24"/>
        </w:rPr>
        <w:t>lcdport</w:t>
      </w:r>
      <w:proofErr w:type="spellEnd"/>
      <w:r w:rsidRPr="002931D7">
        <w:rPr>
          <w:rFonts w:ascii="Courier New" w:eastAsia="Times New Roman" w:hAnsi="Courier New" w:cs="Courier New"/>
          <w:sz w:val="24"/>
          <w:szCs w:val="24"/>
        </w:rPr>
        <w:t>=PORTB</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rs</w:t>
      </w:r>
      <w:proofErr w:type="spellEnd"/>
      <w:r w:rsidRPr="002931D7">
        <w:rPr>
          <w:rFonts w:ascii="Courier New" w:eastAsia="Times New Roman" w:hAnsi="Courier New" w:cs="Courier New"/>
          <w:sz w:val="24"/>
          <w:szCs w:val="24"/>
        </w:rPr>
        <w:t>=0;</w:t>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tab/>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rw</w:t>
      </w:r>
      <w:proofErr w:type="spellEnd"/>
      <w:r w:rsidRPr="002931D7">
        <w:rPr>
          <w:rFonts w:ascii="Courier New" w:eastAsia="Times New Roman" w:hAnsi="Courier New" w:cs="Courier New"/>
          <w:sz w:val="24"/>
          <w:szCs w:val="24"/>
        </w:rPr>
        <w:t>=0;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en=1;</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Delay_ms</w:t>
      </w:r>
      <w:proofErr w:type="spellEnd"/>
      <w:r w:rsidRPr="002931D7">
        <w:rPr>
          <w:rFonts w:ascii="Courier New" w:eastAsia="Times New Roman" w:hAnsi="Courier New" w:cs="Courier New"/>
          <w:sz w:val="24"/>
          <w:szCs w:val="24"/>
        </w:rPr>
        <w:t>(10);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en=0;</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br/>
        <w:t xml:space="preserve">void </w:t>
      </w:r>
      <w:proofErr w:type="spellStart"/>
      <w:r w:rsidRPr="002931D7">
        <w:rPr>
          <w:rFonts w:ascii="Courier New" w:eastAsia="Times New Roman" w:hAnsi="Courier New" w:cs="Courier New"/>
          <w:sz w:val="24"/>
          <w:szCs w:val="24"/>
        </w:rPr>
        <w:t>lcddata</w:t>
      </w:r>
      <w:proofErr w:type="spellEnd"/>
      <w:r w:rsidRPr="002931D7">
        <w:rPr>
          <w:rFonts w:ascii="Courier New" w:eastAsia="Times New Roman" w:hAnsi="Courier New" w:cs="Courier New"/>
          <w:sz w:val="24"/>
          <w:szCs w:val="24"/>
        </w:rPr>
        <w:t xml:space="preserve">(unsigned char </w:t>
      </w:r>
      <w:proofErr w:type="spellStart"/>
      <w:r w:rsidRPr="002931D7">
        <w:rPr>
          <w:rFonts w:ascii="Courier New" w:eastAsia="Times New Roman" w:hAnsi="Courier New" w:cs="Courier New"/>
          <w:sz w:val="24"/>
          <w:szCs w:val="24"/>
        </w:rPr>
        <w:t>dataout</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br/>
        <w:t>{</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lcdport</w:t>
      </w:r>
      <w:proofErr w:type="spellEnd"/>
      <w:r w:rsidRPr="002931D7">
        <w:rPr>
          <w:rFonts w:ascii="Courier New" w:eastAsia="Times New Roman" w:hAnsi="Courier New" w:cs="Courier New"/>
          <w:sz w:val="24"/>
          <w:szCs w:val="24"/>
        </w:rPr>
        <w:t>=</w:t>
      </w:r>
      <w:proofErr w:type="spellStart"/>
      <w:r w:rsidRPr="002931D7">
        <w:rPr>
          <w:rFonts w:ascii="Courier New" w:eastAsia="Times New Roman" w:hAnsi="Courier New" w:cs="Courier New"/>
          <w:sz w:val="24"/>
          <w:szCs w:val="24"/>
        </w:rPr>
        <w:t>dataout</w:t>
      </w:r>
      <w:proofErr w:type="spellEnd"/>
      <w:r w:rsidRPr="002931D7">
        <w:rPr>
          <w:rFonts w:ascii="Courier New" w:eastAsia="Times New Roman" w:hAnsi="Courier New" w:cs="Courier New"/>
          <w:sz w:val="24"/>
          <w:szCs w:val="24"/>
        </w:rPr>
        <w:t>;</w:t>
      </w:r>
      <w:r w:rsidRPr="002931D7">
        <w:rPr>
          <w:rFonts w:ascii="Courier New" w:eastAsia="Times New Roman" w:hAnsi="Courier New" w:cs="Courier New"/>
          <w:sz w:val="24"/>
          <w:szCs w:val="24"/>
        </w:rPr>
        <w:tab/>
        <w:t xml:space="preserve">//Send data to </w:t>
      </w:r>
      <w:proofErr w:type="spellStart"/>
      <w:r w:rsidRPr="002931D7">
        <w:rPr>
          <w:rFonts w:ascii="Courier New" w:eastAsia="Times New Roman" w:hAnsi="Courier New" w:cs="Courier New"/>
          <w:sz w:val="24"/>
          <w:szCs w:val="24"/>
        </w:rPr>
        <w:t>lcdport</w:t>
      </w:r>
      <w:proofErr w:type="spellEnd"/>
      <w:r w:rsidRPr="002931D7">
        <w:rPr>
          <w:rFonts w:ascii="Courier New" w:eastAsia="Times New Roman" w:hAnsi="Courier New" w:cs="Courier New"/>
          <w:sz w:val="24"/>
          <w:szCs w:val="24"/>
        </w:rPr>
        <w:t>=PORTB</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rs</w:t>
      </w:r>
      <w:proofErr w:type="spellEnd"/>
      <w:r w:rsidRPr="002931D7">
        <w:rPr>
          <w:rFonts w:ascii="Courier New" w:eastAsia="Times New Roman" w:hAnsi="Courier New" w:cs="Courier New"/>
          <w:sz w:val="24"/>
          <w:szCs w:val="24"/>
        </w:rPr>
        <w:t>=1;</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rw</w:t>
      </w:r>
      <w:proofErr w:type="spellEnd"/>
      <w:r w:rsidRPr="002931D7">
        <w:rPr>
          <w:rFonts w:ascii="Courier New" w:eastAsia="Times New Roman" w:hAnsi="Courier New" w:cs="Courier New"/>
          <w:sz w:val="24"/>
          <w:szCs w:val="24"/>
        </w:rPr>
        <w:t>=0;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en=1;</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r>
      <w:proofErr w:type="spellStart"/>
      <w:r w:rsidRPr="002931D7">
        <w:rPr>
          <w:rFonts w:ascii="Courier New" w:eastAsia="Times New Roman" w:hAnsi="Courier New" w:cs="Courier New"/>
          <w:sz w:val="24"/>
          <w:szCs w:val="24"/>
        </w:rPr>
        <w:t>Delay_ms</w:t>
      </w:r>
      <w:proofErr w:type="spellEnd"/>
      <w:r w:rsidRPr="002931D7">
        <w:rPr>
          <w:rFonts w:ascii="Courier New" w:eastAsia="Times New Roman" w:hAnsi="Courier New" w:cs="Courier New"/>
          <w:sz w:val="24"/>
          <w:szCs w:val="24"/>
        </w:rPr>
        <w:t>(10);</w:t>
      </w:r>
      <w:r w:rsidRPr="002931D7">
        <w:rPr>
          <w:rFonts w:ascii="Courier New" w:eastAsia="Times New Roman" w:hAnsi="Courier New" w:cs="Courier New"/>
          <w:sz w:val="24"/>
          <w:szCs w:val="24"/>
        </w:rPr>
        <w:br/>
      </w:r>
      <w:r w:rsidRPr="002931D7">
        <w:rPr>
          <w:rFonts w:ascii="Courier New" w:eastAsia="Times New Roman" w:hAnsi="Courier New" w:cs="Courier New"/>
          <w:sz w:val="24"/>
          <w:szCs w:val="24"/>
        </w:rPr>
        <w:tab/>
        <w:t>en=0;</w:t>
      </w:r>
      <w:r w:rsidRPr="002931D7">
        <w:rPr>
          <w:rFonts w:ascii="Courier New" w:eastAsia="Times New Roman" w:hAnsi="Courier New" w:cs="Courier New"/>
          <w:sz w:val="24"/>
          <w:szCs w:val="24"/>
        </w:rPr>
        <w:br/>
        <w:t>}</w:t>
      </w:r>
    </w:p>
    <w:p w:rsidR="0030178C" w:rsidRDefault="002931D7" w:rsidP="0030178C">
      <w:pPr>
        <w:spacing w:before="100" w:beforeAutospacing="1" w:after="100" w:afterAutospacing="1" w:line="240" w:lineRule="auto"/>
        <w:jc w:val="both"/>
      </w:pPr>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632959" cy="6631912"/>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6632959" cy="6631912"/>
                    </a:xfrm>
                    <a:prstGeom prst="rect">
                      <a:avLst/>
                    </a:prstGeom>
                    <a:noFill/>
                    <a:ln w="9525">
                      <a:noFill/>
                      <a:miter lim="800000"/>
                      <a:headEnd/>
                      <a:tailEnd/>
                    </a:ln>
                  </pic:spPr>
                </pic:pic>
              </a:graphicData>
            </a:graphic>
          </wp:anchor>
        </w:drawing>
      </w:r>
    </w:p>
    <w:sectPr w:rsidR="0030178C" w:rsidSect="0030178C">
      <w:pgSz w:w="12240" w:h="15840"/>
      <w:pgMar w:top="720" w:right="900"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E66FB"/>
    <w:multiLevelType w:val="multilevel"/>
    <w:tmpl w:val="4D6E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0178C"/>
    <w:rsid w:val="00077FC2"/>
    <w:rsid w:val="002931D7"/>
    <w:rsid w:val="00301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FC2"/>
  </w:style>
  <w:style w:type="paragraph" w:styleId="Heading1">
    <w:name w:val="heading 1"/>
    <w:basedOn w:val="Normal"/>
    <w:link w:val="Heading1Char"/>
    <w:uiPriority w:val="9"/>
    <w:qFormat/>
    <w:rsid w:val="00301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1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7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178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178C"/>
    <w:rPr>
      <w:color w:val="0000FF"/>
      <w:u w:val="single"/>
    </w:rPr>
  </w:style>
  <w:style w:type="character" w:customStyle="1" w:styleId="heading-project-code">
    <w:name w:val="heading-project-code"/>
    <w:basedOn w:val="DefaultParagraphFont"/>
    <w:rsid w:val="0030178C"/>
  </w:style>
  <w:style w:type="character" w:customStyle="1" w:styleId="tab">
    <w:name w:val="tab"/>
    <w:basedOn w:val="DefaultParagraphFont"/>
    <w:rsid w:val="0030178C"/>
  </w:style>
  <w:style w:type="paragraph" w:styleId="NormalWeb">
    <w:name w:val="Normal (Web)"/>
    <w:basedOn w:val="Normal"/>
    <w:uiPriority w:val="99"/>
    <w:semiHidden/>
    <w:unhideWhenUsed/>
    <w:rsid w:val="003017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1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8C"/>
    <w:rPr>
      <w:rFonts w:ascii="Tahoma" w:hAnsi="Tahoma" w:cs="Tahoma"/>
      <w:sz w:val="16"/>
      <w:szCs w:val="16"/>
    </w:rPr>
  </w:style>
  <w:style w:type="character" w:styleId="Strong">
    <w:name w:val="Strong"/>
    <w:basedOn w:val="DefaultParagraphFont"/>
    <w:uiPriority w:val="22"/>
    <w:qFormat/>
    <w:rsid w:val="0030178C"/>
    <w:rPr>
      <w:b/>
      <w:bCs/>
    </w:rPr>
  </w:style>
  <w:style w:type="character" w:styleId="Emphasis">
    <w:name w:val="Emphasis"/>
    <w:basedOn w:val="DefaultParagraphFont"/>
    <w:uiPriority w:val="20"/>
    <w:qFormat/>
    <w:rsid w:val="0030178C"/>
    <w:rPr>
      <w:i/>
      <w:iCs/>
    </w:rPr>
  </w:style>
  <w:style w:type="paragraph" w:styleId="HTMLPreformatted">
    <w:name w:val="HTML Preformatted"/>
    <w:basedOn w:val="Normal"/>
    <w:link w:val="HTMLPreformattedChar"/>
    <w:uiPriority w:val="99"/>
    <w:semiHidden/>
    <w:unhideWhenUsed/>
    <w:rsid w:val="0029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1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1436988">
      <w:bodyDiv w:val="1"/>
      <w:marLeft w:val="0"/>
      <w:marRight w:val="0"/>
      <w:marTop w:val="0"/>
      <w:marBottom w:val="0"/>
      <w:divBdr>
        <w:top w:val="none" w:sz="0" w:space="0" w:color="auto"/>
        <w:left w:val="none" w:sz="0" w:space="0" w:color="auto"/>
        <w:bottom w:val="none" w:sz="0" w:space="0" w:color="auto"/>
        <w:right w:val="none" w:sz="0" w:space="0" w:color="auto"/>
      </w:divBdr>
    </w:div>
    <w:div w:id="658769075">
      <w:bodyDiv w:val="1"/>
      <w:marLeft w:val="0"/>
      <w:marRight w:val="0"/>
      <w:marTop w:val="0"/>
      <w:marBottom w:val="0"/>
      <w:divBdr>
        <w:top w:val="none" w:sz="0" w:space="0" w:color="auto"/>
        <w:left w:val="none" w:sz="0" w:space="0" w:color="auto"/>
        <w:bottom w:val="none" w:sz="0" w:space="0" w:color="auto"/>
        <w:right w:val="none" w:sz="0" w:space="0" w:color="auto"/>
      </w:divBdr>
      <w:divsChild>
        <w:div w:id="1123188255">
          <w:marLeft w:val="0"/>
          <w:marRight w:val="0"/>
          <w:marTop w:val="0"/>
          <w:marBottom w:val="0"/>
          <w:divBdr>
            <w:top w:val="none" w:sz="0" w:space="0" w:color="auto"/>
            <w:left w:val="none" w:sz="0" w:space="0" w:color="auto"/>
            <w:bottom w:val="none" w:sz="0" w:space="0" w:color="auto"/>
            <w:right w:val="none" w:sz="0" w:space="0" w:color="auto"/>
          </w:divBdr>
        </w:div>
        <w:div w:id="708340433">
          <w:marLeft w:val="0"/>
          <w:marRight w:val="0"/>
          <w:marTop w:val="0"/>
          <w:marBottom w:val="0"/>
          <w:divBdr>
            <w:top w:val="none" w:sz="0" w:space="0" w:color="auto"/>
            <w:left w:val="none" w:sz="0" w:space="0" w:color="auto"/>
            <w:bottom w:val="none" w:sz="0" w:space="0" w:color="auto"/>
            <w:right w:val="none" w:sz="0" w:space="0" w:color="auto"/>
          </w:divBdr>
        </w:div>
        <w:div w:id="213348308">
          <w:marLeft w:val="0"/>
          <w:marRight w:val="0"/>
          <w:marTop w:val="0"/>
          <w:marBottom w:val="0"/>
          <w:divBdr>
            <w:top w:val="none" w:sz="0" w:space="0" w:color="auto"/>
            <w:left w:val="none" w:sz="0" w:space="0" w:color="auto"/>
            <w:bottom w:val="none" w:sz="0" w:space="0" w:color="auto"/>
            <w:right w:val="none" w:sz="0" w:space="0" w:color="auto"/>
          </w:divBdr>
        </w:div>
        <w:div w:id="974409078">
          <w:marLeft w:val="0"/>
          <w:marRight w:val="0"/>
          <w:marTop w:val="0"/>
          <w:marBottom w:val="0"/>
          <w:divBdr>
            <w:top w:val="none" w:sz="0" w:space="0" w:color="auto"/>
            <w:left w:val="none" w:sz="0" w:space="0" w:color="auto"/>
            <w:bottom w:val="none" w:sz="0" w:space="0" w:color="auto"/>
            <w:right w:val="none" w:sz="0" w:space="0" w:color="auto"/>
          </w:divBdr>
        </w:div>
        <w:div w:id="1499537633">
          <w:marLeft w:val="0"/>
          <w:marRight w:val="0"/>
          <w:marTop w:val="0"/>
          <w:marBottom w:val="0"/>
          <w:divBdr>
            <w:top w:val="none" w:sz="0" w:space="0" w:color="auto"/>
            <w:left w:val="none" w:sz="0" w:space="0" w:color="auto"/>
            <w:bottom w:val="none" w:sz="0" w:space="0" w:color="auto"/>
            <w:right w:val="none" w:sz="0" w:space="0" w:color="auto"/>
          </w:divBdr>
        </w:div>
        <w:div w:id="1593539736">
          <w:marLeft w:val="0"/>
          <w:marRight w:val="0"/>
          <w:marTop w:val="0"/>
          <w:marBottom w:val="0"/>
          <w:divBdr>
            <w:top w:val="none" w:sz="0" w:space="0" w:color="auto"/>
            <w:left w:val="none" w:sz="0" w:space="0" w:color="auto"/>
            <w:bottom w:val="none" w:sz="0" w:space="0" w:color="auto"/>
            <w:right w:val="none" w:sz="0" w:space="0" w:color="auto"/>
          </w:divBdr>
        </w:div>
        <w:div w:id="117139647">
          <w:marLeft w:val="0"/>
          <w:marRight w:val="0"/>
          <w:marTop w:val="0"/>
          <w:marBottom w:val="0"/>
          <w:divBdr>
            <w:top w:val="none" w:sz="0" w:space="0" w:color="auto"/>
            <w:left w:val="none" w:sz="0" w:space="0" w:color="auto"/>
            <w:bottom w:val="none" w:sz="0" w:space="0" w:color="auto"/>
            <w:right w:val="none" w:sz="0" w:space="0" w:color="auto"/>
          </w:divBdr>
        </w:div>
        <w:div w:id="349183152">
          <w:marLeft w:val="0"/>
          <w:marRight w:val="0"/>
          <w:marTop w:val="0"/>
          <w:marBottom w:val="0"/>
          <w:divBdr>
            <w:top w:val="none" w:sz="0" w:space="0" w:color="auto"/>
            <w:left w:val="none" w:sz="0" w:space="0" w:color="auto"/>
            <w:bottom w:val="none" w:sz="0" w:space="0" w:color="auto"/>
            <w:right w:val="none" w:sz="0" w:space="0" w:color="auto"/>
          </w:divBdr>
        </w:div>
        <w:div w:id="552890441">
          <w:marLeft w:val="450"/>
          <w:marRight w:val="0"/>
          <w:marTop w:val="0"/>
          <w:marBottom w:val="0"/>
          <w:divBdr>
            <w:top w:val="none" w:sz="0" w:space="0" w:color="auto"/>
            <w:left w:val="none" w:sz="0" w:space="0" w:color="auto"/>
            <w:bottom w:val="none" w:sz="0" w:space="0" w:color="auto"/>
            <w:right w:val="none" w:sz="0" w:space="0" w:color="auto"/>
          </w:divBdr>
        </w:div>
        <w:div w:id="1323922284">
          <w:marLeft w:val="450"/>
          <w:marRight w:val="0"/>
          <w:marTop w:val="0"/>
          <w:marBottom w:val="0"/>
          <w:divBdr>
            <w:top w:val="none" w:sz="0" w:space="0" w:color="auto"/>
            <w:left w:val="none" w:sz="0" w:space="0" w:color="auto"/>
            <w:bottom w:val="none" w:sz="0" w:space="0" w:color="auto"/>
            <w:right w:val="none" w:sz="0" w:space="0" w:color="auto"/>
          </w:divBdr>
        </w:div>
        <w:div w:id="784276050">
          <w:marLeft w:val="450"/>
          <w:marRight w:val="0"/>
          <w:marTop w:val="0"/>
          <w:marBottom w:val="0"/>
          <w:divBdr>
            <w:top w:val="none" w:sz="0" w:space="0" w:color="auto"/>
            <w:left w:val="none" w:sz="0" w:space="0" w:color="auto"/>
            <w:bottom w:val="none" w:sz="0" w:space="0" w:color="auto"/>
            <w:right w:val="none" w:sz="0" w:space="0" w:color="auto"/>
          </w:divBdr>
        </w:div>
        <w:div w:id="1069183485">
          <w:marLeft w:val="450"/>
          <w:marRight w:val="0"/>
          <w:marTop w:val="0"/>
          <w:marBottom w:val="0"/>
          <w:divBdr>
            <w:top w:val="none" w:sz="0" w:space="0" w:color="auto"/>
            <w:left w:val="none" w:sz="0" w:space="0" w:color="auto"/>
            <w:bottom w:val="none" w:sz="0" w:space="0" w:color="auto"/>
            <w:right w:val="none" w:sz="0" w:space="0" w:color="auto"/>
          </w:divBdr>
        </w:div>
        <w:div w:id="324363216">
          <w:marLeft w:val="0"/>
          <w:marRight w:val="0"/>
          <w:marTop w:val="0"/>
          <w:marBottom w:val="0"/>
          <w:divBdr>
            <w:top w:val="none" w:sz="0" w:space="0" w:color="auto"/>
            <w:left w:val="none" w:sz="0" w:space="0" w:color="auto"/>
            <w:bottom w:val="none" w:sz="0" w:space="0" w:color="auto"/>
            <w:right w:val="none" w:sz="0" w:space="0" w:color="auto"/>
          </w:divBdr>
        </w:div>
        <w:div w:id="1358046333">
          <w:marLeft w:val="0"/>
          <w:marRight w:val="0"/>
          <w:marTop w:val="0"/>
          <w:marBottom w:val="0"/>
          <w:divBdr>
            <w:top w:val="none" w:sz="0" w:space="0" w:color="auto"/>
            <w:left w:val="none" w:sz="0" w:space="0" w:color="auto"/>
            <w:bottom w:val="none" w:sz="0" w:space="0" w:color="auto"/>
            <w:right w:val="none" w:sz="0" w:space="0" w:color="auto"/>
          </w:divBdr>
        </w:div>
        <w:div w:id="1386415598">
          <w:marLeft w:val="0"/>
          <w:marRight w:val="0"/>
          <w:marTop w:val="0"/>
          <w:marBottom w:val="0"/>
          <w:divBdr>
            <w:top w:val="none" w:sz="0" w:space="0" w:color="auto"/>
            <w:left w:val="none" w:sz="0" w:space="0" w:color="auto"/>
            <w:bottom w:val="none" w:sz="0" w:space="0" w:color="auto"/>
            <w:right w:val="none" w:sz="0" w:space="0" w:color="auto"/>
          </w:divBdr>
        </w:div>
        <w:div w:id="383408801">
          <w:marLeft w:val="0"/>
          <w:marRight w:val="0"/>
          <w:marTop w:val="0"/>
          <w:marBottom w:val="0"/>
          <w:divBdr>
            <w:top w:val="none" w:sz="0" w:space="0" w:color="auto"/>
            <w:left w:val="none" w:sz="0" w:space="0" w:color="auto"/>
            <w:bottom w:val="none" w:sz="0" w:space="0" w:color="auto"/>
            <w:right w:val="none" w:sz="0" w:space="0" w:color="auto"/>
          </w:divBdr>
        </w:div>
        <w:div w:id="1882281049">
          <w:marLeft w:val="0"/>
          <w:marRight w:val="0"/>
          <w:marTop w:val="0"/>
          <w:marBottom w:val="0"/>
          <w:divBdr>
            <w:top w:val="none" w:sz="0" w:space="0" w:color="auto"/>
            <w:left w:val="none" w:sz="0" w:space="0" w:color="auto"/>
            <w:bottom w:val="none" w:sz="0" w:space="0" w:color="auto"/>
            <w:right w:val="none" w:sz="0" w:space="0" w:color="auto"/>
          </w:divBdr>
        </w:div>
        <w:div w:id="1847133205">
          <w:marLeft w:val="0"/>
          <w:marRight w:val="0"/>
          <w:marTop w:val="0"/>
          <w:marBottom w:val="0"/>
          <w:divBdr>
            <w:top w:val="none" w:sz="0" w:space="0" w:color="auto"/>
            <w:left w:val="none" w:sz="0" w:space="0" w:color="auto"/>
            <w:bottom w:val="none" w:sz="0" w:space="0" w:color="auto"/>
            <w:right w:val="none" w:sz="0" w:space="0" w:color="auto"/>
          </w:divBdr>
        </w:div>
        <w:div w:id="405611758">
          <w:marLeft w:val="0"/>
          <w:marRight w:val="0"/>
          <w:marTop w:val="0"/>
          <w:marBottom w:val="0"/>
          <w:divBdr>
            <w:top w:val="none" w:sz="0" w:space="0" w:color="auto"/>
            <w:left w:val="none" w:sz="0" w:space="0" w:color="auto"/>
            <w:bottom w:val="none" w:sz="0" w:space="0" w:color="auto"/>
            <w:right w:val="none" w:sz="0" w:space="0" w:color="auto"/>
          </w:divBdr>
        </w:div>
        <w:div w:id="1387143489">
          <w:marLeft w:val="0"/>
          <w:marRight w:val="0"/>
          <w:marTop w:val="0"/>
          <w:marBottom w:val="0"/>
          <w:divBdr>
            <w:top w:val="none" w:sz="0" w:space="0" w:color="auto"/>
            <w:left w:val="none" w:sz="0" w:space="0" w:color="auto"/>
            <w:bottom w:val="none" w:sz="0" w:space="0" w:color="auto"/>
            <w:right w:val="none" w:sz="0" w:space="0" w:color="auto"/>
          </w:divBdr>
        </w:div>
        <w:div w:id="1298415849">
          <w:marLeft w:val="0"/>
          <w:marRight w:val="0"/>
          <w:marTop w:val="0"/>
          <w:marBottom w:val="0"/>
          <w:divBdr>
            <w:top w:val="none" w:sz="0" w:space="0" w:color="auto"/>
            <w:left w:val="none" w:sz="0" w:space="0" w:color="auto"/>
            <w:bottom w:val="none" w:sz="0" w:space="0" w:color="auto"/>
            <w:right w:val="none" w:sz="0" w:space="0" w:color="auto"/>
          </w:divBdr>
        </w:div>
        <w:div w:id="1225531159">
          <w:marLeft w:val="0"/>
          <w:marRight w:val="0"/>
          <w:marTop w:val="0"/>
          <w:marBottom w:val="0"/>
          <w:divBdr>
            <w:top w:val="none" w:sz="0" w:space="0" w:color="auto"/>
            <w:left w:val="none" w:sz="0" w:space="0" w:color="auto"/>
            <w:bottom w:val="none" w:sz="0" w:space="0" w:color="auto"/>
            <w:right w:val="none" w:sz="0" w:space="0" w:color="auto"/>
          </w:divBdr>
        </w:div>
        <w:div w:id="1463965703">
          <w:marLeft w:val="0"/>
          <w:marRight w:val="0"/>
          <w:marTop w:val="0"/>
          <w:marBottom w:val="0"/>
          <w:divBdr>
            <w:top w:val="none" w:sz="0" w:space="0" w:color="auto"/>
            <w:left w:val="none" w:sz="0" w:space="0" w:color="auto"/>
            <w:bottom w:val="none" w:sz="0" w:space="0" w:color="auto"/>
            <w:right w:val="none" w:sz="0" w:space="0" w:color="auto"/>
          </w:divBdr>
        </w:div>
        <w:div w:id="483473962">
          <w:marLeft w:val="0"/>
          <w:marRight w:val="0"/>
          <w:marTop w:val="0"/>
          <w:marBottom w:val="0"/>
          <w:divBdr>
            <w:top w:val="none" w:sz="0" w:space="0" w:color="auto"/>
            <w:left w:val="none" w:sz="0" w:space="0" w:color="auto"/>
            <w:bottom w:val="none" w:sz="0" w:space="0" w:color="auto"/>
            <w:right w:val="none" w:sz="0" w:space="0" w:color="auto"/>
          </w:divBdr>
        </w:div>
        <w:div w:id="1730376437">
          <w:marLeft w:val="0"/>
          <w:marRight w:val="0"/>
          <w:marTop w:val="0"/>
          <w:marBottom w:val="0"/>
          <w:divBdr>
            <w:top w:val="none" w:sz="0" w:space="0" w:color="auto"/>
            <w:left w:val="none" w:sz="0" w:space="0" w:color="auto"/>
            <w:bottom w:val="none" w:sz="0" w:space="0" w:color="auto"/>
            <w:right w:val="none" w:sz="0" w:space="0" w:color="auto"/>
          </w:divBdr>
        </w:div>
        <w:div w:id="1013998234">
          <w:marLeft w:val="0"/>
          <w:marRight w:val="0"/>
          <w:marTop w:val="0"/>
          <w:marBottom w:val="0"/>
          <w:divBdr>
            <w:top w:val="none" w:sz="0" w:space="0" w:color="auto"/>
            <w:left w:val="none" w:sz="0" w:space="0" w:color="auto"/>
            <w:bottom w:val="none" w:sz="0" w:space="0" w:color="auto"/>
            <w:right w:val="none" w:sz="0" w:space="0" w:color="auto"/>
          </w:divBdr>
        </w:div>
        <w:div w:id="1177842371">
          <w:marLeft w:val="0"/>
          <w:marRight w:val="0"/>
          <w:marTop w:val="0"/>
          <w:marBottom w:val="0"/>
          <w:divBdr>
            <w:top w:val="none" w:sz="0" w:space="0" w:color="auto"/>
            <w:left w:val="none" w:sz="0" w:space="0" w:color="auto"/>
            <w:bottom w:val="none" w:sz="0" w:space="0" w:color="auto"/>
            <w:right w:val="none" w:sz="0" w:space="0" w:color="auto"/>
          </w:divBdr>
        </w:div>
        <w:div w:id="1159230016">
          <w:marLeft w:val="0"/>
          <w:marRight w:val="0"/>
          <w:marTop w:val="0"/>
          <w:marBottom w:val="0"/>
          <w:divBdr>
            <w:top w:val="none" w:sz="0" w:space="0" w:color="auto"/>
            <w:left w:val="none" w:sz="0" w:space="0" w:color="auto"/>
            <w:bottom w:val="none" w:sz="0" w:space="0" w:color="auto"/>
            <w:right w:val="none" w:sz="0" w:space="0" w:color="auto"/>
          </w:divBdr>
        </w:div>
        <w:div w:id="768813113">
          <w:marLeft w:val="0"/>
          <w:marRight w:val="0"/>
          <w:marTop w:val="0"/>
          <w:marBottom w:val="0"/>
          <w:divBdr>
            <w:top w:val="none" w:sz="0" w:space="0" w:color="auto"/>
            <w:left w:val="none" w:sz="0" w:space="0" w:color="auto"/>
            <w:bottom w:val="none" w:sz="0" w:space="0" w:color="auto"/>
            <w:right w:val="none" w:sz="0" w:space="0" w:color="auto"/>
          </w:divBdr>
        </w:div>
        <w:div w:id="738870278">
          <w:marLeft w:val="0"/>
          <w:marRight w:val="0"/>
          <w:marTop w:val="0"/>
          <w:marBottom w:val="0"/>
          <w:divBdr>
            <w:top w:val="none" w:sz="0" w:space="0" w:color="auto"/>
            <w:left w:val="none" w:sz="0" w:space="0" w:color="auto"/>
            <w:bottom w:val="none" w:sz="0" w:space="0" w:color="auto"/>
            <w:right w:val="none" w:sz="0" w:space="0" w:color="auto"/>
          </w:divBdr>
        </w:div>
      </w:divsChild>
    </w:div>
    <w:div w:id="1039547172">
      <w:bodyDiv w:val="1"/>
      <w:marLeft w:val="0"/>
      <w:marRight w:val="0"/>
      <w:marTop w:val="0"/>
      <w:marBottom w:val="0"/>
      <w:divBdr>
        <w:top w:val="none" w:sz="0" w:space="0" w:color="auto"/>
        <w:left w:val="none" w:sz="0" w:space="0" w:color="auto"/>
        <w:bottom w:val="none" w:sz="0" w:space="0" w:color="auto"/>
        <w:right w:val="none" w:sz="0" w:space="0" w:color="auto"/>
      </w:divBdr>
    </w:div>
    <w:div w:id="1179537050">
      <w:bodyDiv w:val="1"/>
      <w:marLeft w:val="0"/>
      <w:marRight w:val="0"/>
      <w:marTop w:val="0"/>
      <w:marBottom w:val="0"/>
      <w:divBdr>
        <w:top w:val="none" w:sz="0" w:space="0" w:color="auto"/>
        <w:left w:val="none" w:sz="0" w:space="0" w:color="auto"/>
        <w:bottom w:val="none" w:sz="0" w:space="0" w:color="auto"/>
        <w:right w:val="none" w:sz="0" w:space="0" w:color="auto"/>
      </w:divBdr>
      <w:divsChild>
        <w:div w:id="624385833">
          <w:marLeft w:val="0"/>
          <w:marRight w:val="0"/>
          <w:marTop w:val="0"/>
          <w:marBottom w:val="0"/>
          <w:divBdr>
            <w:top w:val="none" w:sz="0" w:space="0" w:color="auto"/>
            <w:left w:val="none" w:sz="0" w:space="0" w:color="auto"/>
            <w:bottom w:val="none" w:sz="0" w:space="0" w:color="auto"/>
            <w:right w:val="none" w:sz="0" w:space="0" w:color="auto"/>
          </w:divBdr>
          <w:divsChild>
            <w:div w:id="68774473">
              <w:marLeft w:val="0"/>
              <w:marRight w:val="0"/>
              <w:marTop w:val="0"/>
              <w:marBottom w:val="0"/>
              <w:divBdr>
                <w:top w:val="none" w:sz="0" w:space="0" w:color="auto"/>
                <w:left w:val="none" w:sz="0" w:space="0" w:color="auto"/>
                <w:bottom w:val="none" w:sz="0" w:space="0" w:color="auto"/>
                <w:right w:val="none" w:sz="0" w:space="0" w:color="auto"/>
              </w:divBdr>
              <w:divsChild>
                <w:div w:id="521280514">
                  <w:marLeft w:val="0"/>
                  <w:marRight w:val="0"/>
                  <w:marTop w:val="0"/>
                  <w:marBottom w:val="0"/>
                  <w:divBdr>
                    <w:top w:val="none" w:sz="0" w:space="0" w:color="auto"/>
                    <w:left w:val="none" w:sz="0" w:space="0" w:color="auto"/>
                    <w:bottom w:val="none" w:sz="0" w:space="0" w:color="auto"/>
                    <w:right w:val="none" w:sz="0" w:space="0" w:color="auto"/>
                  </w:divBdr>
                  <w:divsChild>
                    <w:div w:id="981615174">
                      <w:marLeft w:val="0"/>
                      <w:marRight w:val="0"/>
                      <w:marTop w:val="0"/>
                      <w:marBottom w:val="0"/>
                      <w:divBdr>
                        <w:top w:val="none" w:sz="0" w:space="0" w:color="auto"/>
                        <w:left w:val="none" w:sz="0" w:space="0" w:color="auto"/>
                        <w:bottom w:val="none" w:sz="0" w:space="0" w:color="auto"/>
                        <w:right w:val="none" w:sz="0" w:space="0" w:color="auto"/>
                      </w:divBdr>
                      <w:divsChild>
                        <w:div w:id="1259826362">
                          <w:marLeft w:val="0"/>
                          <w:marRight w:val="0"/>
                          <w:marTop w:val="0"/>
                          <w:marBottom w:val="0"/>
                          <w:divBdr>
                            <w:top w:val="none" w:sz="0" w:space="0" w:color="auto"/>
                            <w:left w:val="none" w:sz="0" w:space="0" w:color="auto"/>
                            <w:bottom w:val="none" w:sz="0" w:space="0" w:color="auto"/>
                            <w:right w:val="none" w:sz="0" w:space="0" w:color="auto"/>
                          </w:divBdr>
                          <w:divsChild>
                            <w:div w:id="563638844">
                              <w:marLeft w:val="0"/>
                              <w:marRight w:val="0"/>
                              <w:marTop w:val="0"/>
                              <w:marBottom w:val="0"/>
                              <w:divBdr>
                                <w:top w:val="none" w:sz="0" w:space="0" w:color="auto"/>
                                <w:left w:val="none" w:sz="0" w:space="0" w:color="auto"/>
                                <w:bottom w:val="none" w:sz="0" w:space="0" w:color="auto"/>
                                <w:right w:val="none" w:sz="0" w:space="0" w:color="auto"/>
                              </w:divBdr>
                              <w:divsChild>
                                <w:div w:id="89862702">
                                  <w:marLeft w:val="0"/>
                                  <w:marRight w:val="0"/>
                                  <w:marTop w:val="0"/>
                                  <w:marBottom w:val="0"/>
                                  <w:divBdr>
                                    <w:top w:val="none" w:sz="0" w:space="0" w:color="auto"/>
                                    <w:left w:val="none" w:sz="0" w:space="0" w:color="auto"/>
                                    <w:bottom w:val="none" w:sz="0" w:space="0" w:color="auto"/>
                                    <w:right w:val="none" w:sz="0" w:space="0" w:color="auto"/>
                                  </w:divBdr>
                                  <w:divsChild>
                                    <w:div w:id="199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154">
                              <w:marLeft w:val="0"/>
                              <w:marRight w:val="0"/>
                              <w:marTop w:val="0"/>
                              <w:marBottom w:val="0"/>
                              <w:divBdr>
                                <w:top w:val="none" w:sz="0" w:space="0" w:color="auto"/>
                                <w:left w:val="none" w:sz="0" w:space="0" w:color="auto"/>
                                <w:bottom w:val="none" w:sz="0" w:space="0" w:color="auto"/>
                                <w:right w:val="none" w:sz="0" w:space="0" w:color="auto"/>
                              </w:divBdr>
                              <w:divsChild>
                                <w:div w:id="1485511843">
                                  <w:marLeft w:val="0"/>
                                  <w:marRight w:val="0"/>
                                  <w:marTop w:val="0"/>
                                  <w:marBottom w:val="0"/>
                                  <w:divBdr>
                                    <w:top w:val="none" w:sz="0" w:space="0" w:color="auto"/>
                                    <w:left w:val="none" w:sz="0" w:space="0" w:color="auto"/>
                                    <w:bottom w:val="none" w:sz="0" w:space="0" w:color="auto"/>
                                    <w:right w:val="none" w:sz="0" w:space="0" w:color="auto"/>
                                  </w:divBdr>
                                  <w:divsChild>
                                    <w:div w:id="9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electronic-components/pic18f4550-microcontroller" TargetMode="External"/><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www.engineersgarage.com/embedded/pic-microcontroller-projects/interface-lcd-circuit" TargetMode="External"/><Relationship Id="rId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ngineersgarage.com/electronic-components/16x2-lcd-module-datasheet" TargetMode="External"/><Relationship Id="rId11" Type="http://schemas.openxmlformats.org/officeDocument/2006/relationships/image" Target="media/image3.gi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engineersgarage.com/microcontroller/8051projects/create-custom-characters-LCD-AT89C51-circu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918</Words>
  <Characters>5238</Characters>
  <Application>Microsoft Office Word</Application>
  <DocSecurity>0</DocSecurity>
  <Lines>43</Lines>
  <Paragraphs>12</Paragraphs>
  <ScaleCrop>false</ScaleCrop>
  <Company>Godrej</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2011-12-20T06:31:00Z</dcterms:created>
  <dcterms:modified xsi:type="dcterms:W3CDTF">2011-12-20T06:52:00Z</dcterms:modified>
</cp:coreProperties>
</file>